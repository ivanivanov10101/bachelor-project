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6079431"/>
        <w:docPartObj>
          <w:docPartGallery w:val="Cover Pages"/>
          <w:docPartUnique/>
        </w:docPartObj>
      </w:sdtPr>
      <w:sdtEndPr>
        <w:rPr>
          <w:rFonts w:eastAsiaTheme="minorEastAsia" w:cstheme="minorHAnsi"/>
          <w:color w:val="202122"/>
          <w:sz w:val="56"/>
          <w:szCs w:val="56"/>
          <w:shd w:val="clear" w:color="auto" w:fill="FFFFFF"/>
        </w:rPr>
      </w:sdtEndPr>
      <w:sdtContent>
        <w:p w14:paraId="5CC15051" w14:textId="5DE8F7B6" w:rsidR="00967667" w:rsidRDefault="00967667">
          <w:r>
            <w:rPr>
              <w:noProof/>
            </w:rPr>
            <mc:AlternateContent>
              <mc:Choice Requires="wpg">
                <w:drawing>
                  <wp:anchor distT="0" distB="0" distL="114300" distR="114300" simplePos="0" relativeHeight="251678720" behindDoc="0" locked="0" layoutInCell="1" allowOverlap="1" wp14:anchorId="7F3323AA" wp14:editId="67EC34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13188E" id="Group 149" o:spid="_x0000_s1026" style="position:absolute;margin-left:0;margin-top:0;width:8in;height:95.7pt;z-index:25167872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6672" behindDoc="0" locked="0" layoutInCell="1" allowOverlap="1" wp14:anchorId="6BAED8A5" wp14:editId="2DBA2A6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676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2672214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ED8A5" id="_x0000_t202" coordsize="21600,21600" o:spt="202" path="m,l,21600r21600,l21600,xe">
                    <v:stroke joinstyle="miter"/>
                    <v:path gradientshapeok="t" o:connecttype="rect"/>
                  </v:shapetype>
                  <v:shape id="Text Box 152" o:spid="_x0000_s1026" type="#_x0000_t202" style="position:absolute;margin-left:0;margin-top:0;width:8in;height:1in;z-index:25167667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70B0C2B" w14:textId="12652E85" w:rsidR="00967667" w:rsidRDefault="00967667">
                              <w:pPr>
                                <w:pStyle w:val="NoSpacing"/>
                                <w:jc w:val="right"/>
                                <w:rPr>
                                  <w:color w:val="595959" w:themeColor="text1" w:themeTint="A6"/>
                                  <w:sz w:val="28"/>
                                  <w:szCs w:val="28"/>
                                </w:rPr>
                              </w:pPr>
                              <w:r>
                                <w:rPr>
                                  <w:color w:val="595959" w:themeColor="text1" w:themeTint="A6"/>
                                  <w:sz w:val="28"/>
                                  <w:szCs w:val="28"/>
                                </w:rPr>
                                <w:t>Ivan Ivanov</w:t>
                              </w:r>
                            </w:p>
                          </w:sdtContent>
                        </w:sdt>
                        <w:p w14:paraId="2DDEB76C" w14:textId="1BF5BD21" w:rsidR="00967667" w:rsidRDefault="0096766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2672214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7696" behindDoc="0" locked="0" layoutInCell="1" allowOverlap="1" wp14:anchorId="59FA746F" wp14:editId="7851A22F">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F6FFE" w14:textId="086AE970" w:rsidR="00967667" w:rsidRDefault="00967667">
                                <w:pPr>
                                  <w:pStyle w:val="NoSpacing"/>
                                  <w:jc w:val="right"/>
                                  <w:rPr>
                                    <w:color w:val="4472C4" w:themeColor="accent1"/>
                                    <w:sz w:val="28"/>
                                    <w:szCs w:val="28"/>
                                  </w:rPr>
                                </w:pPr>
                                <w:r>
                                  <w:rPr>
                                    <w:color w:val="4472C4" w:themeColor="accent1"/>
                                    <w:sz w:val="28"/>
                                    <w:szCs w:val="28"/>
                                  </w:rPr>
                                  <w:t>Bachelor’s Thesis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E8413C" w14:textId="77777777" w:rsidR="00967667" w:rsidRDefault="0096766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9FA746F" id="Text Box 153" o:spid="_x0000_s1027" type="#_x0000_t202" style="position:absolute;margin-left:0;margin-top:0;width:8in;height:79.5pt;z-index:25167769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2F6FFE" w14:textId="086AE970" w:rsidR="00967667" w:rsidRDefault="00967667">
                          <w:pPr>
                            <w:pStyle w:val="NoSpacing"/>
                            <w:jc w:val="right"/>
                            <w:rPr>
                              <w:color w:val="4472C4" w:themeColor="accent1"/>
                              <w:sz w:val="28"/>
                              <w:szCs w:val="28"/>
                            </w:rPr>
                          </w:pPr>
                          <w:r>
                            <w:rPr>
                              <w:color w:val="4472C4" w:themeColor="accent1"/>
                              <w:sz w:val="28"/>
                              <w:szCs w:val="28"/>
                            </w:rPr>
                            <w:t>Bachelor’s Thesis</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AE8413C" w14:textId="77777777" w:rsidR="00967667" w:rsidRDefault="00967667">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5648" behindDoc="0" locked="0" layoutInCell="1" allowOverlap="1" wp14:anchorId="6EC7D96F" wp14:editId="03ED7AF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1338C" w14:textId="77777777"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websites: a quantitative study on environmental impact</w:t>
                                </w:r>
                              </w:p>
                              <w:p w14:paraId="660EB1A1" w14:textId="11DF82FF" w:rsidR="00967667" w:rsidRDefault="00967667">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C7D96F" id="Text Box 154" o:spid="_x0000_s1028" type="#_x0000_t202" style="position:absolute;margin-left:0;margin-top:0;width:8in;height:286.5pt;z-index:25167564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B1338C" w14:textId="77777777" w:rsidR="00967667" w:rsidRPr="00967667" w:rsidRDefault="00967667" w:rsidP="00967667">
                          <w:pPr>
                            <w:pStyle w:val="NoSpacing"/>
                            <w:rPr>
                              <w:rFonts w:cstheme="minorHAnsi"/>
                              <w:color w:val="4472C4" w:themeColor="accent1"/>
                              <w:sz w:val="56"/>
                              <w:szCs w:val="56"/>
                              <w:shd w:val="clear" w:color="auto" w:fill="FFFFFF"/>
                              <w:vertAlign w:val="subscript"/>
                            </w:rPr>
                          </w:pPr>
                          <w:r w:rsidRPr="00967667">
                            <w:rPr>
                              <w:rFonts w:cstheme="minorHAnsi"/>
                              <w:color w:val="4472C4" w:themeColor="accent1"/>
                              <w:sz w:val="56"/>
                              <w:szCs w:val="56"/>
                              <w:shd w:val="clear" w:color="auto" w:fill="FFFFFF"/>
                            </w:rPr>
                            <w:t>CO</w:t>
                          </w:r>
                          <w:r w:rsidRPr="00967667">
                            <w:rPr>
                              <w:rFonts w:cstheme="minorHAnsi"/>
                              <w:color w:val="4472C4" w:themeColor="accent1"/>
                              <w:sz w:val="56"/>
                              <w:szCs w:val="56"/>
                              <w:shd w:val="clear" w:color="auto" w:fill="FFFFFF"/>
                              <w:vertAlign w:val="subscript"/>
                            </w:rPr>
                            <w:t>2</w:t>
                          </w:r>
                          <w:r w:rsidRPr="00967667">
                            <w:rPr>
                              <w:rFonts w:cstheme="minorHAnsi"/>
                              <w:color w:val="4472C4" w:themeColor="accent1"/>
                              <w:sz w:val="56"/>
                              <w:szCs w:val="56"/>
                              <w:shd w:val="clear" w:color="auto" w:fill="FFFFFF"/>
                            </w:rPr>
                            <w:t xml:space="preserve"> and websites: a quantitative study on environmental impact</w:t>
                          </w:r>
                        </w:p>
                        <w:p w14:paraId="660EB1A1" w14:textId="11DF82FF" w:rsidR="00967667" w:rsidRDefault="00967667">
                          <w:pPr>
                            <w:jc w:val="right"/>
                            <w:rPr>
                              <w:smallCaps/>
                              <w:color w:val="404040" w:themeColor="text1" w:themeTint="BF"/>
                              <w:sz w:val="36"/>
                              <w:szCs w:val="36"/>
                            </w:rPr>
                          </w:pPr>
                        </w:p>
                      </w:txbxContent>
                    </v:textbox>
                    <w10:wrap type="square" anchorx="page" anchory="page"/>
                  </v:shape>
                </w:pict>
              </mc:Fallback>
            </mc:AlternateContent>
          </w:r>
        </w:p>
        <w:p w14:paraId="5E4DBAFB" w14:textId="489381D7" w:rsidR="00967667" w:rsidRDefault="00967667">
          <w:pPr>
            <w:rPr>
              <w:rFonts w:eastAsiaTheme="minorEastAsia" w:cstheme="minorHAnsi"/>
              <w:color w:val="202122"/>
              <w:sz w:val="56"/>
              <w:szCs w:val="56"/>
              <w:shd w:val="clear" w:color="auto" w:fill="FFFFFF"/>
            </w:rPr>
          </w:pPr>
          <w:r>
            <w:rPr>
              <w:rFonts w:eastAsiaTheme="minorEastAsia" w:cstheme="minorHAnsi"/>
              <w:color w:val="202122"/>
              <w:sz w:val="56"/>
              <w:szCs w:val="56"/>
              <w:shd w:val="clear" w:color="auto" w:fill="FFFFFF"/>
            </w:rPr>
            <w:br w:type="page"/>
          </w:r>
        </w:p>
      </w:sdtContent>
    </w:sdt>
    <w:sdt>
      <w:sdtPr>
        <w:rPr>
          <w:rFonts w:asciiTheme="minorHAnsi" w:eastAsiaTheme="minorHAnsi" w:hAnsiTheme="minorHAnsi" w:cstheme="minorBidi"/>
          <w:color w:val="auto"/>
          <w:sz w:val="22"/>
          <w:szCs w:val="22"/>
        </w:rPr>
        <w:id w:val="-893118763"/>
        <w:docPartObj>
          <w:docPartGallery w:val="Table of Contents"/>
          <w:docPartUnique/>
        </w:docPartObj>
      </w:sdtPr>
      <w:sdtEndPr>
        <w:rPr>
          <w:b/>
          <w:bCs/>
          <w:noProof/>
        </w:rPr>
      </w:sdtEndPr>
      <w:sdtContent>
        <w:p w14:paraId="0C7009B8" w14:textId="29D4A86A" w:rsidR="0053720C" w:rsidRPr="0000135D" w:rsidRDefault="0053720C">
          <w:pPr>
            <w:pStyle w:val="TOCHeading"/>
          </w:pPr>
          <w:r w:rsidRPr="0000135D">
            <w:t>Contents</w:t>
          </w:r>
        </w:p>
        <w:p w14:paraId="141B2D82" w14:textId="7E34DF67" w:rsidR="00AB6850" w:rsidRDefault="0053720C">
          <w:pPr>
            <w:pStyle w:val="TOC1"/>
            <w:tabs>
              <w:tab w:val="right" w:leader="dot" w:pos="9350"/>
            </w:tabs>
            <w:rPr>
              <w:rFonts w:cstheme="minorBidi"/>
              <w:noProof/>
            </w:rPr>
          </w:pPr>
          <w:r w:rsidRPr="0000135D">
            <w:fldChar w:fldCharType="begin"/>
          </w:r>
          <w:r w:rsidRPr="0000135D">
            <w:instrText xml:space="preserve"> TOC \o "1-3" \h \z \u </w:instrText>
          </w:r>
          <w:r w:rsidRPr="0000135D">
            <w:fldChar w:fldCharType="separate"/>
          </w:r>
          <w:hyperlink w:anchor="_Toc106643050" w:history="1">
            <w:r w:rsidR="00AB6850" w:rsidRPr="005650B3">
              <w:rPr>
                <w:rStyle w:val="Hyperlink"/>
                <w:noProof/>
              </w:rPr>
              <w:t>Abbreviations</w:t>
            </w:r>
            <w:r w:rsidR="00AB6850">
              <w:rPr>
                <w:noProof/>
                <w:webHidden/>
              </w:rPr>
              <w:tab/>
            </w:r>
            <w:r w:rsidR="00AB6850">
              <w:rPr>
                <w:noProof/>
                <w:webHidden/>
              </w:rPr>
              <w:fldChar w:fldCharType="begin"/>
            </w:r>
            <w:r w:rsidR="00AB6850">
              <w:rPr>
                <w:noProof/>
                <w:webHidden/>
              </w:rPr>
              <w:instrText xml:space="preserve"> PAGEREF _Toc106643050 \h </w:instrText>
            </w:r>
            <w:r w:rsidR="00AB6850">
              <w:rPr>
                <w:noProof/>
                <w:webHidden/>
              </w:rPr>
            </w:r>
            <w:r w:rsidR="00AB6850">
              <w:rPr>
                <w:noProof/>
                <w:webHidden/>
              </w:rPr>
              <w:fldChar w:fldCharType="separate"/>
            </w:r>
            <w:r w:rsidR="00AB6850">
              <w:rPr>
                <w:noProof/>
                <w:webHidden/>
              </w:rPr>
              <w:t>1</w:t>
            </w:r>
            <w:r w:rsidR="00AB6850">
              <w:rPr>
                <w:noProof/>
                <w:webHidden/>
              </w:rPr>
              <w:fldChar w:fldCharType="end"/>
            </w:r>
          </w:hyperlink>
        </w:p>
        <w:p w14:paraId="71ADA273" w14:textId="18832ABA" w:rsidR="00AB6850" w:rsidRDefault="00AB6850">
          <w:pPr>
            <w:pStyle w:val="TOC1"/>
            <w:tabs>
              <w:tab w:val="right" w:leader="dot" w:pos="9350"/>
            </w:tabs>
            <w:rPr>
              <w:rFonts w:cstheme="minorBidi"/>
              <w:noProof/>
            </w:rPr>
          </w:pPr>
          <w:hyperlink w:anchor="_Toc106643051" w:history="1">
            <w:r w:rsidRPr="005650B3">
              <w:rPr>
                <w:rStyle w:val="Hyperlink"/>
                <w:noProof/>
              </w:rPr>
              <w:t>Abstract</w:t>
            </w:r>
            <w:r>
              <w:rPr>
                <w:noProof/>
                <w:webHidden/>
              </w:rPr>
              <w:tab/>
            </w:r>
            <w:r>
              <w:rPr>
                <w:noProof/>
                <w:webHidden/>
              </w:rPr>
              <w:fldChar w:fldCharType="begin"/>
            </w:r>
            <w:r>
              <w:rPr>
                <w:noProof/>
                <w:webHidden/>
              </w:rPr>
              <w:instrText xml:space="preserve"> PAGEREF _Toc106643051 \h </w:instrText>
            </w:r>
            <w:r>
              <w:rPr>
                <w:noProof/>
                <w:webHidden/>
              </w:rPr>
            </w:r>
            <w:r>
              <w:rPr>
                <w:noProof/>
                <w:webHidden/>
              </w:rPr>
              <w:fldChar w:fldCharType="separate"/>
            </w:r>
            <w:r>
              <w:rPr>
                <w:noProof/>
                <w:webHidden/>
              </w:rPr>
              <w:t>2</w:t>
            </w:r>
            <w:r>
              <w:rPr>
                <w:noProof/>
                <w:webHidden/>
              </w:rPr>
              <w:fldChar w:fldCharType="end"/>
            </w:r>
          </w:hyperlink>
        </w:p>
        <w:p w14:paraId="2D3E07E5" w14:textId="3B452617" w:rsidR="00AB6850" w:rsidRDefault="00AB6850">
          <w:pPr>
            <w:pStyle w:val="TOC1"/>
            <w:tabs>
              <w:tab w:val="left" w:pos="440"/>
              <w:tab w:val="right" w:leader="dot" w:pos="9350"/>
            </w:tabs>
            <w:rPr>
              <w:rFonts w:cstheme="minorBidi"/>
              <w:noProof/>
            </w:rPr>
          </w:pPr>
          <w:hyperlink w:anchor="_Toc106643052" w:history="1">
            <w:r w:rsidRPr="005650B3">
              <w:rPr>
                <w:rStyle w:val="Hyperlink"/>
                <w:noProof/>
              </w:rPr>
              <w:t>1.</w:t>
            </w:r>
            <w:r>
              <w:rPr>
                <w:rFonts w:cstheme="minorBidi"/>
                <w:noProof/>
              </w:rPr>
              <w:tab/>
            </w:r>
            <w:r w:rsidRPr="005650B3">
              <w:rPr>
                <w:rStyle w:val="Hyperlink"/>
                <w:noProof/>
              </w:rPr>
              <w:t>Introduction</w:t>
            </w:r>
            <w:r>
              <w:rPr>
                <w:noProof/>
                <w:webHidden/>
              </w:rPr>
              <w:tab/>
            </w:r>
            <w:r>
              <w:rPr>
                <w:noProof/>
                <w:webHidden/>
              </w:rPr>
              <w:fldChar w:fldCharType="begin"/>
            </w:r>
            <w:r>
              <w:rPr>
                <w:noProof/>
                <w:webHidden/>
              </w:rPr>
              <w:instrText xml:space="preserve"> PAGEREF _Toc106643052 \h </w:instrText>
            </w:r>
            <w:r>
              <w:rPr>
                <w:noProof/>
                <w:webHidden/>
              </w:rPr>
            </w:r>
            <w:r>
              <w:rPr>
                <w:noProof/>
                <w:webHidden/>
              </w:rPr>
              <w:fldChar w:fldCharType="separate"/>
            </w:r>
            <w:r>
              <w:rPr>
                <w:noProof/>
                <w:webHidden/>
              </w:rPr>
              <w:t>2</w:t>
            </w:r>
            <w:r>
              <w:rPr>
                <w:noProof/>
                <w:webHidden/>
              </w:rPr>
              <w:fldChar w:fldCharType="end"/>
            </w:r>
          </w:hyperlink>
        </w:p>
        <w:p w14:paraId="3FC1A83E" w14:textId="1AE54CAA" w:rsidR="00AB6850" w:rsidRDefault="00AB6850">
          <w:pPr>
            <w:pStyle w:val="TOC2"/>
            <w:tabs>
              <w:tab w:val="right" w:leader="dot" w:pos="9350"/>
            </w:tabs>
            <w:rPr>
              <w:rFonts w:cstheme="minorBidi"/>
              <w:noProof/>
            </w:rPr>
          </w:pPr>
          <w:hyperlink w:anchor="_Toc106643053" w:history="1">
            <w:r w:rsidRPr="005650B3">
              <w:rPr>
                <w:rStyle w:val="Hyperlink"/>
                <w:noProof/>
              </w:rPr>
              <w:t>Thesis Structure</w:t>
            </w:r>
            <w:r>
              <w:rPr>
                <w:noProof/>
                <w:webHidden/>
              </w:rPr>
              <w:tab/>
            </w:r>
            <w:r>
              <w:rPr>
                <w:noProof/>
                <w:webHidden/>
              </w:rPr>
              <w:fldChar w:fldCharType="begin"/>
            </w:r>
            <w:r>
              <w:rPr>
                <w:noProof/>
                <w:webHidden/>
              </w:rPr>
              <w:instrText xml:space="preserve"> PAGEREF _Toc106643053 \h </w:instrText>
            </w:r>
            <w:r>
              <w:rPr>
                <w:noProof/>
                <w:webHidden/>
              </w:rPr>
            </w:r>
            <w:r>
              <w:rPr>
                <w:noProof/>
                <w:webHidden/>
              </w:rPr>
              <w:fldChar w:fldCharType="separate"/>
            </w:r>
            <w:r>
              <w:rPr>
                <w:noProof/>
                <w:webHidden/>
              </w:rPr>
              <w:t>4</w:t>
            </w:r>
            <w:r>
              <w:rPr>
                <w:noProof/>
                <w:webHidden/>
              </w:rPr>
              <w:fldChar w:fldCharType="end"/>
            </w:r>
          </w:hyperlink>
        </w:p>
        <w:p w14:paraId="03603A61" w14:textId="143C46C8" w:rsidR="00AB6850" w:rsidRDefault="00AB6850">
          <w:pPr>
            <w:pStyle w:val="TOC1"/>
            <w:tabs>
              <w:tab w:val="left" w:pos="440"/>
              <w:tab w:val="right" w:leader="dot" w:pos="9350"/>
            </w:tabs>
            <w:rPr>
              <w:rFonts w:cstheme="minorBidi"/>
              <w:noProof/>
            </w:rPr>
          </w:pPr>
          <w:hyperlink w:anchor="_Toc106643054" w:history="1">
            <w:r w:rsidRPr="005650B3">
              <w:rPr>
                <w:rStyle w:val="Hyperlink"/>
                <w:noProof/>
              </w:rPr>
              <w:t>2.</w:t>
            </w:r>
            <w:r>
              <w:rPr>
                <w:rFonts w:cstheme="minorBidi"/>
                <w:noProof/>
              </w:rPr>
              <w:tab/>
            </w:r>
            <w:r w:rsidRPr="005650B3">
              <w:rPr>
                <w:rStyle w:val="Hyperlink"/>
                <w:noProof/>
              </w:rPr>
              <w:t>Related Studies</w:t>
            </w:r>
            <w:r>
              <w:rPr>
                <w:noProof/>
                <w:webHidden/>
              </w:rPr>
              <w:tab/>
            </w:r>
            <w:r>
              <w:rPr>
                <w:noProof/>
                <w:webHidden/>
              </w:rPr>
              <w:fldChar w:fldCharType="begin"/>
            </w:r>
            <w:r>
              <w:rPr>
                <w:noProof/>
                <w:webHidden/>
              </w:rPr>
              <w:instrText xml:space="preserve"> PAGEREF _Toc106643054 \h </w:instrText>
            </w:r>
            <w:r>
              <w:rPr>
                <w:noProof/>
                <w:webHidden/>
              </w:rPr>
            </w:r>
            <w:r>
              <w:rPr>
                <w:noProof/>
                <w:webHidden/>
              </w:rPr>
              <w:fldChar w:fldCharType="separate"/>
            </w:r>
            <w:r>
              <w:rPr>
                <w:noProof/>
                <w:webHidden/>
              </w:rPr>
              <w:t>4</w:t>
            </w:r>
            <w:r>
              <w:rPr>
                <w:noProof/>
                <w:webHidden/>
              </w:rPr>
              <w:fldChar w:fldCharType="end"/>
            </w:r>
          </w:hyperlink>
        </w:p>
        <w:p w14:paraId="1DAC4547" w14:textId="66A56F5D" w:rsidR="00AB6850" w:rsidRDefault="00AB6850">
          <w:pPr>
            <w:pStyle w:val="TOC1"/>
            <w:tabs>
              <w:tab w:val="left" w:pos="440"/>
              <w:tab w:val="right" w:leader="dot" w:pos="9350"/>
            </w:tabs>
            <w:rPr>
              <w:rFonts w:cstheme="minorBidi"/>
              <w:noProof/>
            </w:rPr>
          </w:pPr>
          <w:hyperlink w:anchor="_Toc106643055" w:history="1">
            <w:r w:rsidRPr="005650B3">
              <w:rPr>
                <w:rStyle w:val="Hyperlink"/>
                <w:noProof/>
              </w:rPr>
              <w:t>3.</w:t>
            </w:r>
            <w:r>
              <w:rPr>
                <w:rFonts w:cstheme="minorBidi"/>
                <w:noProof/>
              </w:rPr>
              <w:tab/>
            </w:r>
            <w:r w:rsidRPr="005650B3">
              <w:rPr>
                <w:rStyle w:val="Hyperlink"/>
                <w:noProof/>
              </w:rPr>
              <w:t>Research Method</w:t>
            </w:r>
            <w:r>
              <w:rPr>
                <w:noProof/>
                <w:webHidden/>
              </w:rPr>
              <w:tab/>
            </w:r>
            <w:r>
              <w:rPr>
                <w:noProof/>
                <w:webHidden/>
              </w:rPr>
              <w:fldChar w:fldCharType="begin"/>
            </w:r>
            <w:r>
              <w:rPr>
                <w:noProof/>
                <w:webHidden/>
              </w:rPr>
              <w:instrText xml:space="preserve"> PAGEREF _Toc106643055 \h </w:instrText>
            </w:r>
            <w:r>
              <w:rPr>
                <w:noProof/>
                <w:webHidden/>
              </w:rPr>
            </w:r>
            <w:r>
              <w:rPr>
                <w:noProof/>
                <w:webHidden/>
              </w:rPr>
              <w:fldChar w:fldCharType="separate"/>
            </w:r>
            <w:r>
              <w:rPr>
                <w:noProof/>
                <w:webHidden/>
              </w:rPr>
              <w:t>4</w:t>
            </w:r>
            <w:r>
              <w:rPr>
                <w:noProof/>
                <w:webHidden/>
              </w:rPr>
              <w:fldChar w:fldCharType="end"/>
            </w:r>
          </w:hyperlink>
        </w:p>
        <w:p w14:paraId="74EA6472" w14:textId="177833BA" w:rsidR="00AB6850" w:rsidRDefault="00AB6850">
          <w:pPr>
            <w:pStyle w:val="TOC2"/>
            <w:tabs>
              <w:tab w:val="right" w:leader="dot" w:pos="9350"/>
            </w:tabs>
            <w:rPr>
              <w:rFonts w:cstheme="minorBidi"/>
              <w:noProof/>
            </w:rPr>
          </w:pPr>
          <w:hyperlink w:anchor="_Toc106643056" w:history="1">
            <w:r w:rsidRPr="005650B3">
              <w:rPr>
                <w:rStyle w:val="Hyperlink"/>
                <w:noProof/>
              </w:rPr>
              <w:t>Methodology</w:t>
            </w:r>
            <w:r>
              <w:rPr>
                <w:noProof/>
                <w:webHidden/>
              </w:rPr>
              <w:tab/>
            </w:r>
            <w:r>
              <w:rPr>
                <w:noProof/>
                <w:webHidden/>
              </w:rPr>
              <w:fldChar w:fldCharType="begin"/>
            </w:r>
            <w:r>
              <w:rPr>
                <w:noProof/>
                <w:webHidden/>
              </w:rPr>
              <w:instrText xml:space="preserve"> PAGEREF _Toc106643056 \h </w:instrText>
            </w:r>
            <w:r>
              <w:rPr>
                <w:noProof/>
                <w:webHidden/>
              </w:rPr>
            </w:r>
            <w:r>
              <w:rPr>
                <w:noProof/>
                <w:webHidden/>
              </w:rPr>
              <w:fldChar w:fldCharType="separate"/>
            </w:r>
            <w:r>
              <w:rPr>
                <w:noProof/>
                <w:webHidden/>
              </w:rPr>
              <w:t>4</w:t>
            </w:r>
            <w:r>
              <w:rPr>
                <w:noProof/>
                <w:webHidden/>
              </w:rPr>
              <w:fldChar w:fldCharType="end"/>
            </w:r>
          </w:hyperlink>
        </w:p>
        <w:p w14:paraId="5F1C5755" w14:textId="16921961" w:rsidR="00AB6850" w:rsidRDefault="00AB6850">
          <w:pPr>
            <w:pStyle w:val="TOC3"/>
            <w:tabs>
              <w:tab w:val="right" w:leader="dot" w:pos="9350"/>
            </w:tabs>
            <w:rPr>
              <w:rFonts w:cstheme="minorBidi"/>
              <w:noProof/>
            </w:rPr>
          </w:pPr>
          <w:hyperlink w:anchor="_Toc106643057" w:history="1">
            <w:r w:rsidRPr="005650B3">
              <w:rPr>
                <w:rStyle w:val="Hyperlink"/>
                <w:noProof/>
              </w:rPr>
              <w:t>Errors and Limitations</w:t>
            </w:r>
            <w:r>
              <w:rPr>
                <w:noProof/>
                <w:webHidden/>
              </w:rPr>
              <w:tab/>
            </w:r>
            <w:r>
              <w:rPr>
                <w:noProof/>
                <w:webHidden/>
              </w:rPr>
              <w:fldChar w:fldCharType="begin"/>
            </w:r>
            <w:r>
              <w:rPr>
                <w:noProof/>
                <w:webHidden/>
              </w:rPr>
              <w:instrText xml:space="preserve"> PAGEREF _Toc106643057 \h </w:instrText>
            </w:r>
            <w:r>
              <w:rPr>
                <w:noProof/>
                <w:webHidden/>
              </w:rPr>
            </w:r>
            <w:r>
              <w:rPr>
                <w:noProof/>
                <w:webHidden/>
              </w:rPr>
              <w:fldChar w:fldCharType="separate"/>
            </w:r>
            <w:r>
              <w:rPr>
                <w:noProof/>
                <w:webHidden/>
              </w:rPr>
              <w:t>5</w:t>
            </w:r>
            <w:r>
              <w:rPr>
                <w:noProof/>
                <w:webHidden/>
              </w:rPr>
              <w:fldChar w:fldCharType="end"/>
            </w:r>
          </w:hyperlink>
        </w:p>
        <w:p w14:paraId="5D4F43B3" w14:textId="6A5B7E35" w:rsidR="00AB6850" w:rsidRDefault="00AB6850">
          <w:pPr>
            <w:pStyle w:val="TOC2"/>
            <w:tabs>
              <w:tab w:val="right" w:leader="dot" w:pos="9350"/>
            </w:tabs>
            <w:rPr>
              <w:rFonts w:cstheme="minorBidi"/>
              <w:noProof/>
            </w:rPr>
          </w:pPr>
          <w:hyperlink w:anchor="_Toc106643058" w:history="1">
            <w:r w:rsidRPr="005650B3">
              <w:rPr>
                <w:rStyle w:val="Hyperlink"/>
                <w:noProof/>
              </w:rPr>
              <w:t>Software</w:t>
            </w:r>
            <w:r>
              <w:rPr>
                <w:noProof/>
                <w:webHidden/>
              </w:rPr>
              <w:tab/>
            </w:r>
            <w:r>
              <w:rPr>
                <w:noProof/>
                <w:webHidden/>
              </w:rPr>
              <w:fldChar w:fldCharType="begin"/>
            </w:r>
            <w:r>
              <w:rPr>
                <w:noProof/>
                <w:webHidden/>
              </w:rPr>
              <w:instrText xml:space="preserve"> PAGEREF _Toc106643058 \h </w:instrText>
            </w:r>
            <w:r>
              <w:rPr>
                <w:noProof/>
                <w:webHidden/>
              </w:rPr>
            </w:r>
            <w:r>
              <w:rPr>
                <w:noProof/>
                <w:webHidden/>
              </w:rPr>
              <w:fldChar w:fldCharType="separate"/>
            </w:r>
            <w:r>
              <w:rPr>
                <w:noProof/>
                <w:webHidden/>
              </w:rPr>
              <w:t>6</w:t>
            </w:r>
            <w:r>
              <w:rPr>
                <w:noProof/>
                <w:webHidden/>
              </w:rPr>
              <w:fldChar w:fldCharType="end"/>
            </w:r>
          </w:hyperlink>
        </w:p>
        <w:p w14:paraId="44E5127A" w14:textId="5F5DA55C" w:rsidR="00AB6850" w:rsidRDefault="00AB6850">
          <w:pPr>
            <w:pStyle w:val="TOC1"/>
            <w:tabs>
              <w:tab w:val="left" w:pos="440"/>
              <w:tab w:val="right" w:leader="dot" w:pos="9350"/>
            </w:tabs>
            <w:rPr>
              <w:rFonts w:cstheme="minorBidi"/>
              <w:noProof/>
            </w:rPr>
          </w:pPr>
          <w:hyperlink w:anchor="_Toc106643059" w:history="1">
            <w:r w:rsidRPr="005650B3">
              <w:rPr>
                <w:rStyle w:val="Hyperlink"/>
                <w:noProof/>
              </w:rPr>
              <w:t>4.</w:t>
            </w:r>
            <w:r>
              <w:rPr>
                <w:rFonts w:cstheme="minorBidi"/>
                <w:noProof/>
              </w:rPr>
              <w:tab/>
            </w:r>
            <w:r w:rsidRPr="005650B3">
              <w:rPr>
                <w:rStyle w:val="Hyperlink"/>
                <w:noProof/>
              </w:rPr>
              <w:t>API Calculations and scope</w:t>
            </w:r>
            <w:r>
              <w:rPr>
                <w:noProof/>
                <w:webHidden/>
              </w:rPr>
              <w:tab/>
            </w:r>
            <w:r>
              <w:rPr>
                <w:noProof/>
                <w:webHidden/>
              </w:rPr>
              <w:fldChar w:fldCharType="begin"/>
            </w:r>
            <w:r>
              <w:rPr>
                <w:noProof/>
                <w:webHidden/>
              </w:rPr>
              <w:instrText xml:space="preserve"> PAGEREF _Toc106643059 \h </w:instrText>
            </w:r>
            <w:r>
              <w:rPr>
                <w:noProof/>
                <w:webHidden/>
              </w:rPr>
            </w:r>
            <w:r>
              <w:rPr>
                <w:noProof/>
                <w:webHidden/>
              </w:rPr>
              <w:fldChar w:fldCharType="separate"/>
            </w:r>
            <w:r>
              <w:rPr>
                <w:noProof/>
                <w:webHidden/>
              </w:rPr>
              <w:t>7</w:t>
            </w:r>
            <w:r>
              <w:rPr>
                <w:noProof/>
                <w:webHidden/>
              </w:rPr>
              <w:fldChar w:fldCharType="end"/>
            </w:r>
          </w:hyperlink>
        </w:p>
        <w:p w14:paraId="2302B41B" w14:textId="08561EC7" w:rsidR="00AB6850" w:rsidRDefault="00AB6850">
          <w:pPr>
            <w:pStyle w:val="TOC3"/>
            <w:tabs>
              <w:tab w:val="right" w:leader="dot" w:pos="9350"/>
            </w:tabs>
            <w:rPr>
              <w:rFonts w:cstheme="minorBidi"/>
              <w:noProof/>
            </w:rPr>
          </w:pPr>
          <w:hyperlink w:anchor="_Toc106643060" w:history="1">
            <w:r w:rsidRPr="005650B3">
              <w:rPr>
                <w:rStyle w:val="Hyperlink"/>
                <w:noProof/>
              </w:rPr>
              <w:t>Factors:</w:t>
            </w:r>
            <w:r>
              <w:rPr>
                <w:noProof/>
                <w:webHidden/>
              </w:rPr>
              <w:tab/>
            </w:r>
            <w:r>
              <w:rPr>
                <w:noProof/>
                <w:webHidden/>
              </w:rPr>
              <w:fldChar w:fldCharType="begin"/>
            </w:r>
            <w:r>
              <w:rPr>
                <w:noProof/>
                <w:webHidden/>
              </w:rPr>
              <w:instrText xml:space="preserve"> PAGEREF _Toc106643060 \h </w:instrText>
            </w:r>
            <w:r>
              <w:rPr>
                <w:noProof/>
                <w:webHidden/>
              </w:rPr>
            </w:r>
            <w:r>
              <w:rPr>
                <w:noProof/>
                <w:webHidden/>
              </w:rPr>
              <w:fldChar w:fldCharType="separate"/>
            </w:r>
            <w:r>
              <w:rPr>
                <w:noProof/>
                <w:webHidden/>
              </w:rPr>
              <w:t>7</w:t>
            </w:r>
            <w:r>
              <w:rPr>
                <w:noProof/>
                <w:webHidden/>
              </w:rPr>
              <w:fldChar w:fldCharType="end"/>
            </w:r>
          </w:hyperlink>
        </w:p>
        <w:p w14:paraId="39C424DC" w14:textId="5811EFBC" w:rsidR="00AB6850" w:rsidRDefault="00AB6850">
          <w:pPr>
            <w:pStyle w:val="TOC3"/>
            <w:tabs>
              <w:tab w:val="right" w:leader="dot" w:pos="9350"/>
            </w:tabs>
            <w:rPr>
              <w:rFonts w:cstheme="minorBidi"/>
              <w:noProof/>
            </w:rPr>
          </w:pPr>
          <w:hyperlink w:anchor="_Toc106643061" w:history="1">
            <w:r w:rsidRPr="005650B3">
              <w:rPr>
                <w:rStyle w:val="Hyperlink"/>
                <w:noProof/>
              </w:rPr>
              <w:t>System Boundaries:</w:t>
            </w:r>
            <w:r>
              <w:rPr>
                <w:noProof/>
                <w:webHidden/>
              </w:rPr>
              <w:tab/>
            </w:r>
            <w:r>
              <w:rPr>
                <w:noProof/>
                <w:webHidden/>
              </w:rPr>
              <w:fldChar w:fldCharType="begin"/>
            </w:r>
            <w:r>
              <w:rPr>
                <w:noProof/>
                <w:webHidden/>
              </w:rPr>
              <w:instrText xml:space="preserve"> PAGEREF _Toc106643061 \h </w:instrText>
            </w:r>
            <w:r>
              <w:rPr>
                <w:noProof/>
                <w:webHidden/>
              </w:rPr>
            </w:r>
            <w:r>
              <w:rPr>
                <w:noProof/>
                <w:webHidden/>
              </w:rPr>
              <w:fldChar w:fldCharType="separate"/>
            </w:r>
            <w:r>
              <w:rPr>
                <w:noProof/>
                <w:webHidden/>
              </w:rPr>
              <w:t>8</w:t>
            </w:r>
            <w:r>
              <w:rPr>
                <w:noProof/>
                <w:webHidden/>
              </w:rPr>
              <w:fldChar w:fldCharType="end"/>
            </w:r>
          </w:hyperlink>
        </w:p>
        <w:p w14:paraId="34C6D67A" w14:textId="7AB6E6A9" w:rsidR="00AB6850" w:rsidRDefault="00AB6850">
          <w:pPr>
            <w:pStyle w:val="TOC1"/>
            <w:tabs>
              <w:tab w:val="left" w:pos="440"/>
              <w:tab w:val="right" w:leader="dot" w:pos="9350"/>
            </w:tabs>
            <w:rPr>
              <w:rFonts w:cstheme="minorBidi"/>
              <w:noProof/>
            </w:rPr>
          </w:pPr>
          <w:hyperlink w:anchor="_Toc106643062" w:history="1">
            <w:r w:rsidRPr="005650B3">
              <w:rPr>
                <w:rStyle w:val="Hyperlink"/>
                <w:noProof/>
              </w:rPr>
              <w:t>5.</w:t>
            </w:r>
            <w:r>
              <w:rPr>
                <w:rFonts w:cstheme="minorBidi"/>
                <w:noProof/>
              </w:rPr>
              <w:tab/>
            </w:r>
            <w:r w:rsidRPr="005650B3">
              <w:rPr>
                <w:rStyle w:val="Hyperlink"/>
                <w:noProof/>
              </w:rPr>
              <w:t>Data Analysis &amp; Results</w:t>
            </w:r>
            <w:r>
              <w:rPr>
                <w:noProof/>
                <w:webHidden/>
              </w:rPr>
              <w:tab/>
            </w:r>
            <w:r>
              <w:rPr>
                <w:noProof/>
                <w:webHidden/>
              </w:rPr>
              <w:fldChar w:fldCharType="begin"/>
            </w:r>
            <w:r>
              <w:rPr>
                <w:noProof/>
                <w:webHidden/>
              </w:rPr>
              <w:instrText xml:space="preserve"> PAGEREF _Toc106643062 \h </w:instrText>
            </w:r>
            <w:r>
              <w:rPr>
                <w:noProof/>
                <w:webHidden/>
              </w:rPr>
            </w:r>
            <w:r>
              <w:rPr>
                <w:noProof/>
                <w:webHidden/>
              </w:rPr>
              <w:fldChar w:fldCharType="separate"/>
            </w:r>
            <w:r>
              <w:rPr>
                <w:noProof/>
                <w:webHidden/>
              </w:rPr>
              <w:t>9</w:t>
            </w:r>
            <w:r>
              <w:rPr>
                <w:noProof/>
                <w:webHidden/>
              </w:rPr>
              <w:fldChar w:fldCharType="end"/>
            </w:r>
          </w:hyperlink>
        </w:p>
        <w:p w14:paraId="4B1ED5E5" w14:textId="5203ADE2" w:rsidR="00AB6850" w:rsidRDefault="00AB6850">
          <w:pPr>
            <w:pStyle w:val="TOC2"/>
            <w:tabs>
              <w:tab w:val="right" w:leader="dot" w:pos="9350"/>
            </w:tabs>
            <w:rPr>
              <w:rFonts w:cstheme="minorBidi"/>
              <w:noProof/>
            </w:rPr>
          </w:pPr>
          <w:hyperlink w:anchor="_Toc106643063" w:history="1">
            <w:r w:rsidRPr="005650B3">
              <w:rPr>
                <w:rStyle w:val="Hyperlink"/>
                <w:noProof/>
              </w:rPr>
              <w:t>General Analysis</w:t>
            </w:r>
            <w:r>
              <w:rPr>
                <w:noProof/>
                <w:webHidden/>
              </w:rPr>
              <w:tab/>
            </w:r>
            <w:r>
              <w:rPr>
                <w:noProof/>
                <w:webHidden/>
              </w:rPr>
              <w:fldChar w:fldCharType="begin"/>
            </w:r>
            <w:r>
              <w:rPr>
                <w:noProof/>
                <w:webHidden/>
              </w:rPr>
              <w:instrText xml:space="preserve"> PAGEREF _Toc106643063 \h </w:instrText>
            </w:r>
            <w:r>
              <w:rPr>
                <w:noProof/>
                <w:webHidden/>
              </w:rPr>
            </w:r>
            <w:r>
              <w:rPr>
                <w:noProof/>
                <w:webHidden/>
              </w:rPr>
              <w:fldChar w:fldCharType="separate"/>
            </w:r>
            <w:r>
              <w:rPr>
                <w:noProof/>
                <w:webHidden/>
              </w:rPr>
              <w:t>9</w:t>
            </w:r>
            <w:r>
              <w:rPr>
                <w:noProof/>
                <w:webHidden/>
              </w:rPr>
              <w:fldChar w:fldCharType="end"/>
            </w:r>
          </w:hyperlink>
        </w:p>
        <w:p w14:paraId="79008848" w14:textId="0827A451" w:rsidR="00AB6850" w:rsidRDefault="00AB6850">
          <w:pPr>
            <w:pStyle w:val="TOC3"/>
            <w:tabs>
              <w:tab w:val="right" w:leader="dot" w:pos="9350"/>
            </w:tabs>
            <w:rPr>
              <w:rFonts w:cstheme="minorBidi"/>
              <w:noProof/>
            </w:rPr>
          </w:pPr>
          <w:hyperlink w:anchor="_Toc106643064" w:history="1">
            <w:r w:rsidRPr="005650B3">
              <w:rPr>
                <w:rStyle w:val="Hyperlink"/>
                <w:noProof/>
              </w:rPr>
              <w:t>Overview</w:t>
            </w:r>
            <w:r>
              <w:rPr>
                <w:noProof/>
                <w:webHidden/>
              </w:rPr>
              <w:tab/>
            </w:r>
            <w:r>
              <w:rPr>
                <w:noProof/>
                <w:webHidden/>
              </w:rPr>
              <w:fldChar w:fldCharType="begin"/>
            </w:r>
            <w:r>
              <w:rPr>
                <w:noProof/>
                <w:webHidden/>
              </w:rPr>
              <w:instrText xml:space="preserve"> PAGEREF _Toc106643064 \h </w:instrText>
            </w:r>
            <w:r>
              <w:rPr>
                <w:noProof/>
                <w:webHidden/>
              </w:rPr>
            </w:r>
            <w:r>
              <w:rPr>
                <w:noProof/>
                <w:webHidden/>
              </w:rPr>
              <w:fldChar w:fldCharType="separate"/>
            </w:r>
            <w:r>
              <w:rPr>
                <w:noProof/>
                <w:webHidden/>
              </w:rPr>
              <w:t>9</w:t>
            </w:r>
            <w:r>
              <w:rPr>
                <w:noProof/>
                <w:webHidden/>
              </w:rPr>
              <w:fldChar w:fldCharType="end"/>
            </w:r>
          </w:hyperlink>
        </w:p>
        <w:p w14:paraId="2479270C" w14:textId="7E78FBB2" w:rsidR="00AB6850" w:rsidRDefault="00AB6850">
          <w:pPr>
            <w:pStyle w:val="TOC2"/>
            <w:tabs>
              <w:tab w:val="right" w:leader="dot" w:pos="9350"/>
            </w:tabs>
            <w:rPr>
              <w:rFonts w:cstheme="minorBidi"/>
              <w:noProof/>
            </w:rPr>
          </w:pPr>
          <w:hyperlink w:anchor="_Toc106643065" w:history="1">
            <w:r w:rsidRPr="005650B3">
              <w:rPr>
                <w:rStyle w:val="Hyperlink"/>
                <w:noProof/>
              </w:rPr>
              <w:t>Outliers</w:t>
            </w:r>
            <w:r>
              <w:rPr>
                <w:noProof/>
                <w:webHidden/>
              </w:rPr>
              <w:tab/>
            </w:r>
            <w:r>
              <w:rPr>
                <w:noProof/>
                <w:webHidden/>
              </w:rPr>
              <w:fldChar w:fldCharType="begin"/>
            </w:r>
            <w:r>
              <w:rPr>
                <w:noProof/>
                <w:webHidden/>
              </w:rPr>
              <w:instrText xml:space="preserve"> PAGEREF _Toc106643065 \h </w:instrText>
            </w:r>
            <w:r>
              <w:rPr>
                <w:noProof/>
                <w:webHidden/>
              </w:rPr>
            </w:r>
            <w:r>
              <w:rPr>
                <w:noProof/>
                <w:webHidden/>
              </w:rPr>
              <w:fldChar w:fldCharType="separate"/>
            </w:r>
            <w:r>
              <w:rPr>
                <w:noProof/>
                <w:webHidden/>
              </w:rPr>
              <w:t>11</w:t>
            </w:r>
            <w:r>
              <w:rPr>
                <w:noProof/>
                <w:webHidden/>
              </w:rPr>
              <w:fldChar w:fldCharType="end"/>
            </w:r>
          </w:hyperlink>
        </w:p>
        <w:p w14:paraId="56DBB89F" w14:textId="74F44B78" w:rsidR="00AB6850" w:rsidRDefault="00AB6850">
          <w:pPr>
            <w:pStyle w:val="TOC2"/>
            <w:tabs>
              <w:tab w:val="right" w:leader="dot" w:pos="9350"/>
            </w:tabs>
            <w:rPr>
              <w:rFonts w:cstheme="minorBidi"/>
              <w:noProof/>
            </w:rPr>
          </w:pPr>
          <w:hyperlink w:anchor="_Toc106643066" w:history="1">
            <w:r w:rsidRPr="005650B3">
              <w:rPr>
                <w:rStyle w:val="Hyperlink"/>
                <w:noProof/>
              </w:rPr>
              <w:t>Top and Bottom 1000</w:t>
            </w:r>
            <w:r>
              <w:rPr>
                <w:noProof/>
                <w:webHidden/>
              </w:rPr>
              <w:tab/>
            </w:r>
            <w:r>
              <w:rPr>
                <w:noProof/>
                <w:webHidden/>
              </w:rPr>
              <w:fldChar w:fldCharType="begin"/>
            </w:r>
            <w:r>
              <w:rPr>
                <w:noProof/>
                <w:webHidden/>
              </w:rPr>
              <w:instrText xml:space="preserve"> PAGEREF _Toc106643066 \h </w:instrText>
            </w:r>
            <w:r>
              <w:rPr>
                <w:noProof/>
                <w:webHidden/>
              </w:rPr>
            </w:r>
            <w:r>
              <w:rPr>
                <w:noProof/>
                <w:webHidden/>
              </w:rPr>
              <w:fldChar w:fldCharType="separate"/>
            </w:r>
            <w:r>
              <w:rPr>
                <w:noProof/>
                <w:webHidden/>
              </w:rPr>
              <w:t>15</w:t>
            </w:r>
            <w:r>
              <w:rPr>
                <w:noProof/>
                <w:webHidden/>
              </w:rPr>
              <w:fldChar w:fldCharType="end"/>
            </w:r>
          </w:hyperlink>
        </w:p>
        <w:p w14:paraId="46468D9E" w14:textId="57BF57EA" w:rsidR="00AB6850" w:rsidRDefault="00AB6850">
          <w:pPr>
            <w:pStyle w:val="TOC2"/>
            <w:tabs>
              <w:tab w:val="right" w:leader="dot" w:pos="9350"/>
            </w:tabs>
            <w:rPr>
              <w:rFonts w:cstheme="minorBidi"/>
              <w:noProof/>
            </w:rPr>
          </w:pPr>
          <w:hyperlink w:anchor="_Toc106643067" w:history="1">
            <w:r w:rsidRPr="005650B3">
              <w:rPr>
                <w:rStyle w:val="Hyperlink"/>
                <w:noProof/>
              </w:rPr>
              <w:t>Hosting Type</w:t>
            </w:r>
            <w:r>
              <w:rPr>
                <w:noProof/>
                <w:webHidden/>
              </w:rPr>
              <w:tab/>
            </w:r>
            <w:r>
              <w:rPr>
                <w:noProof/>
                <w:webHidden/>
              </w:rPr>
              <w:fldChar w:fldCharType="begin"/>
            </w:r>
            <w:r>
              <w:rPr>
                <w:noProof/>
                <w:webHidden/>
              </w:rPr>
              <w:instrText xml:space="preserve"> PAGEREF _Toc106643067 \h </w:instrText>
            </w:r>
            <w:r>
              <w:rPr>
                <w:noProof/>
                <w:webHidden/>
              </w:rPr>
            </w:r>
            <w:r>
              <w:rPr>
                <w:noProof/>
                <w:webHidden/>
              </w:rPr>
              <w:fldChar w:fldCharType="separate"/>
            </w:r>
            <w:r>
              <w:rPr>
                <w:noProof/>
                <w:webHidden/>
              </w:rPr>
              <w:t>16</w:t>
            </w:r>
            <w:r>
              <w:rPr>
                <w:noProof/>
                <w:webHidden/>
              </w:rPr>
              <w:fldChar w:fldCharType="end"/>
            </w:r>
          </w:hyperlink>
        </w:p>
        <w:p w14:paraId="1BB3C8C8" w14:textId="3F3CE818" w:rsidR="00AB6850" w:rsidRDefault="00AB6850">
          <w:pPr>
            <w:pStyle w:val="TOC2"/>
            <w:tabs>
              <w:tab w:val="right" w:leader="dot" w:pos="9350"/>
            </w:tabs>
            <w:rPr>
              <w:rFonts w:cstheme="minorBidi"/>
              <w:noProof/>
            </w:rPr>
          </w:pPr>
          <w:hyperlink w:anchor="_Toc106643068" w:history="1">
            <w:r w:rsidRPr="005650B3">
              <w:rPr>
                <w:rStyle w:val="Hyperlink"/>
                <w:noProof/>
              </w:rPr>
              <w:t>Per Domain</w:t>
            </w:r>
            <w:r>
              <w:rPr>
                <w:noProof/>
                <w:webHidden/>
              </w:rPr>
              <w:tab/>
            </w:r>
            <w:r>
              <w:rPr>
                <w:noProof/>
                <w:webHidden/>
              </w:rPr>
              <w:fldChar w:fldCharType="begin"/>
            </w:r>
            <w:r>
              <w:rPr>
                <w:noProof/>
                <w:webHidden/>
              </w:rPr>
              <w:instrText xml:space="preserve"> PAGEREF _Toc106643068 \h </w:instrText>
            </w:r>
            <w:r>
              <w:rPr>
                <w:noProof/>
                <w:webHidden/>
              </w:rPr>
            </w:r>
            <w:r>
              <w:rPr>
                <w:noProof/>
                <w:webHidden/>
              </w:rPr>
              <w:fldChar w:fldCharType="separate"/>
            </w:r>
            <w:r>
              <w:rPr>
                <w:noProof/>
                <w:webHidden/>
              </w:rPr>
              <w:t>17</w:t>
            </w:r>
            <w:r>
              <w:rPr>
                <w:noProof/>
                <w:webHidden/>
              </w:rPr>
              <w:fldChar w:fldCharType="end"/>
            </w:r>
          </w:hyperlink>
        </w:p>
        <w:p w14:paraId="5B2A6716" w14:textId="61DEAC8D" w:rsidR="00AB6850" w:rsidRDefault="00AB6850">
          <w:pPr>
            <w:pStyle w:val="TOC3"/>
            <w:tabs>
              <w:tab w:val="right" w:leader="dot" w:pos="9350"/>
            </w:tabs>
            <w:rPr>
              <w:rFonts w:cstheme="minorBidi"/>
              <w:noProof/>
            </w:rPr>
          </w:pPr>
          <w:hyperlink w:anchor="_Toc106643069" w:history="1">
            <w:r w:rsidRPr="005650B3">
              <w:rPr>
                <w:rStyle w:val="Hyperlink"/>
                <w:noProof/>
              </w:rPr>
              <w:t>Original Domains</w:t>
            </w:r>
            <w:r>
              <w:rPr>
                <w:noProof/>
                <w:webHidden/>
              </w:rPr>
              <w:tab/>
            </w:r>
            <w:r>
              <w:rPr>
                <w:noProof/>
                <w:webHidden/>
              </w:rPr>
              <w:fldChar w:fldCharType="begin"/>
            </w:r>
            <w:r>
              <w:rPr>
                <w:noProof/>
                <w:webHidden/>
              </w:rPr>
              <w:instrText xml:space="preserve"> PAGEREF _Toc106643069 \h </w:instrText>
            </w:r>
            <w:r>
              <w:rPr>
                <w:noProof/>
                <w:webHidden/>
              </w:rPr>
            </w:r>
            <w:r>
              <w:rPr>
                <w:noProof/>
                <w:webHidden/>
              </w:rPr>
              <w:fldChar w:fldCharType="separate"/>
            </w:r>
            <w:r>
              <w:rPr>
                <w:noProof/>
                <w:webHidden/>
              </w:rPr>
              <w:t>17</w:t>
            </w:r>
            <w:r>
              <w:rPr>
                <w:noProof/>
                <w:webHidden/>
              </w:rPr>
              <w:fldChar w:fldCharType="end"/>
            </w:r>
          </w:hyperlink>
        </w:p>
        <w:p w14:paraId="04C1AD4F" w14:textId="37DAE82D" w:rsidR="00AB6850" w:rsidRDefault="00AB6850">
          <w:pPr>
            <w:pStyle w:val="TOC3"/>
            <w:tabs>
              <w:tab w:val="right" w:leader="dot" w:pos="9350"/>
            </w:tabs>
            <w:rPr>
              <w:rFonts w:cstheme="minorBidi"/>
              <w:noProof/>
            </w:rPr>
          </w:pPr>
          <w:hyperlink w:anchor="_Toc106643070" w:history="1">
            <w:r w:rsidRPr="005650B3">
              <w:rPr>
                <w:rStyle w:val="Hyperlink"/>
                <w:noProof/>
              </w:rPr>
              <w:t>Regional Domains</w:t>
            </w:r>
            <w:r>
              <w:rPr>
                <w:noProof/>
                <w:webHidden/>
              </w:rPr>
              <w:tab/>
            </w:r>
            <w:r>
              <w:rPr>
                <w:noProof/>
                <w:webHidden/>
              </w:rPr>
              <w:fldChar w:fldCharType="begin"/>
            </w:r>
            <w:r>
              <w:rPr>
                <w:noProof/>
                <w:webHidden/>
              </w:rPr>
              <w:instrText xml:space="preserve"> PAGEREF _Toc106643070 \h </w:instrText>
            </w:r>
            <w:r>
              <w:rPr>
                <w:noProof/>
                <w:webHidden/>
              </w:rPr>
            </w:r>
            <w:r>
              <w:rPr>
                <w:noProof/>
                <w:webHidden/>
              </w:rPr>
              <w:fldChar w:fldCharType="separate"/>
            </w:r>
            <w:r>
              <w:rPr>
                <w:noProof/>
                <w:webHidden/>
              </w:rPr>
              <w:t>17</w:t>
            </w:r>
            <w:r>
              <w:rPr>
                <w:noProof/>
                <w:webHidden/>
              </w:rPr>
              <w:fldChar w:fldCharType="end"/>
            </w:r>
          </w:hyperlink>
        </w:p>
        <w:p w14:paraId="15225BE9" w14:textId="0400E855" w:rsidR="00AB6850" w:rsidRDefault="00AB6850">
          <w:pPr>
            <w:pStyle w:val="TOC1"/>
            <w:tabs>
              <w:tab w:val="left" w:pos="440"/>
              <w:tab w:val="right" w:leader="dot" w:pos="9350"/>
            </w:tabs>
            <w:rPr>
              <w:rFonts w:cstheme="minorBidi"/>
              <w:noProof/>
            </w:rPr>
          </w:pPr>
          <w:hyperlink w:anchor="_Toc106643071" w:history="1">
            <w:r w:rsidRPr="005650B3">
              <w:rPr>
                <w:rStyle w:val="Hyperlink"/>
                <w:noProof/>
              </w:rPr>
              <w:t>6.</w:t>
            </w:r>
            <w:r>
              <w:rPr>
                <w:rFonts w:cstheme="minorBidi"/>
                <w:noProof/>
              </w:rPr>
              <w:tab/>
            </w:r>
            <w:r w:rsidRPr="005650B3">
              <w:rPr>
                <w:rStyle w:val="Hyperlink"/>
                <w:noProof/>
              </w:rPr>
              <w:t>Discussion &amp; Results Analysis</w:t>
            </w:r>
            <w:r>
              <w:rPr>
                <w:noProof/>
                <w:webHidden/>
              </w:rPr>
              <w:tab/>
            </w:r>
            <w:r>
              <w:rPr>
                <w:noProof/>
                <w:webHidden/>
              </w:rPr>
              <w:fldChar w:fldCharType="begin"/>
            </w:r>
            <w:r>
              <w:rPr>
                <w:noProof/>
                <w:webHidden/>
              </w:rPr>
              <w:instrText xml:space="preserve"> PAGEREF _Toc106643071 \h </w:instrText>
            </w:r>
            <w:r>
              <w:rPr>
                <w:noProof/>
                <w:webHidden/>
              </w:rPr>
            </w:r>
            <w:r>
              <w:rPr>
                <w:noProof/>
                <w:webHidden/>
              </w:rPr>
              <w:fldChar w:fldCharType="separate"/>
            </w:r>
            <w:r>
              <w:rPr>
                <w:noProof/>
                <w:webHidden/>
              </w:rPr>
              <w:t>18</w:t>
            </w:r>
            <w:r>
              <w:rPr>
                <w:noProof/>
                <w:webHidden/>
              </w:rPr>
              <w:fldChar w:fldCharType="end"/>
            </w:r>
          </w:hyperlink>
        </w:p>
        <w:p w14:paraId="622CB390" w14:textId="160B50D6" w:rsidR="00AB6850" w:rsidRDefault="00AB6850">
          <w:pPr>
            <w:pStyle w:val="TOC1"/>
            <w:tabs>
              <w:tab w:val="left" w:pos="440"/>
              <w:tab w:val="right" w:leader="dot" w:pos="9350"/>
            </w:tabs>
            <w:rPr>
              <w:rFonts w:cstheme="minorBidi"/>
              <w:noProof/>
            </w:rPr>
          </w:pPr>
          <w:hyperlink w:anchor="_Toc106643072" w:history="1">
            <w:r w:rsidRPr="005650B3">
              <w:rPr>
                <w:rStyle w:val="Hyperlink"/>
                <w:noProof/>
              </w:rPr>
              <w:t>7.</w:t>
            </w:r>
            <w:r>
              <w:rPr>
                <w:rFonts w:cstheme="minorBidi"/>
                <w:noProof/>
              </w:rPr>
              <w:tab/>
            </w:r>
            <w:r w:rsidRPr="005650B3">
              <w:rPr>
                <w:rStyle w:val="Hyperlink"/>
                <w:noProof/>
              </w:rPr>
              <w:t>Conclusion</w:t>
            </w:r>
            <w:r>
              <w:rPr>
                <w:noProof/>
                <w:webHidden/>
              </w:rPr>
              <w:tab/>
            </w:r>
            <w:r>
              <w:rPr>
                <w:noProof/>
                <w:webHidden/>
              </w:rPr>
              <w:fldChar w:fldCharType="begin"/>
            </w:r>
            <w:r>
              <w:rPr>
                <w:noProof/>
                <w:webHidden/>
              </w:rPr>
              <w:instrText xml:space="preserve"> PAGEREF _Toc106643072 \h </w:instrText>
            </w:r>
            <w:r>
              <w:rPr>
                <w:noProof/>
                <w:webHidden/>
              </w:rPr>
            </w:r>
            <w:r>
              <w:rPr>
                <w:noProof/>
                <w:webHidden/>
              </w:rPr>
              <w:fldChar w:fldCharType="separate"/>
            </w:r>
            <w:r>
              <w:rPr>
                <w:noProof/>
                <w:webHidden/>
              </w:rPr>
              <w:t>18</w:t>
            </w:r>
            <w:r>
              <w:rPr>
                <w:noProof/>
                <w:webHidden/>
              </w:rPr>
              <w:fldChar w:fldCharType="end"/>
            </w:r>
          </w:hyperlink>
        </w:p>
        <w:p w14:paraId="67F184CF" w14:textId="21C2C254" w:rsidR="00AB6850" w:rsidRDefault="00AB6850">
          <w:pPr>
            <w:pStyle w:val="TOC1"/>
            <w:tabs>
              <w:tab w:val="right" w:leader="dot" w:pos="9350"/>
            </w:tabs>
            <w:rPr>
              <w:rFonts w:cstheme="minorBidi"/>
              <w:noProof/>
            </w:rPr>
          </w:pPr>
          <w:hyperlink w:anchor="_Toc106643073" w:history="1">
            <w:r w:rsidRPr="005650B3">
              <w:rPr>
                <w:rStyle w:val="Hyperlink"/>
                <w:noProof/>
              </w:rPr>
              <w:t>References</w:t>
            </w:r>
            <w:r>
              <w:rPr>
                <w:noProof/>
                <w:webHidden/>
              </w:rPr>
              <w:tab/>
            </w:r>
            <w:r>
              <w:rPr>
                <w:noProof/>
                <w:webHidden/>
              </w:rPr>
              <w:fldChar w:fldCharType="begin"/>
            </w:r>
            <w:r>
              <w:rPr>
                <w:noProof/>
                <w:webHidden/>
              </w:rPr>
              <w:instrText xml:space="preserve"> PAGEREF _Toc106643073 \h </w:instrText>
            </w:r>
            <w:r>
              <w:rPr>
                <w:noProof/>
                <w:webHidden/>
              </w:rPr>
            </w:r>
            <w:r>
              <w:rPr>
                <w:noProof/>
                <w:webHidden/>
              </w:rPr>
              <w:fldChar w:fldCharType="separate"/>
            </w:r>
            <w:r>
              <w:rPr>
                <w:noProof/>
                <w:webHidden/>
              </w:rPr>
              <w:t>18</w:t>
            </w:r>
            <w:r>
              <w:rPr>
                <w:noProof/>
                <w:webHidden/>
              </w:rPr>
              <w:fldChar w:fldCharType="end"/>
            </w:r>
          </w:hyperlink>
        </w:p>
        <w:p w14:paraId="3780EFD0" w14:textId="48CCBCE3" w:rsidR="00AB6850" w:rsidRDefault="00AB6850">
          <w:pPr>
            <w:pStyle w:val="TOC1"/>
            <w:tabs>
              <w:tab w:val="right" w:leader="dot" w:pos="9350"/>
            </w:tabs>
            <w:rPr>
              <w:rFonts w:cstheme="minorBidi"/>
              <w:noProof/>
            </w:rPr>
          </w:pPr>
          <w:hyperlink w:anchor="_Toc106643074" w:history="1">
            <w:r w:rsidRPr="005650B3">
              <w:rPr>
                <w:rStyle w:val="Hyperlink"/>
                <w:noProof/>
              </w:rPr>
              <w:t>Appendices</w:t>
            </w:r>
            <w:r>
              <w:rPr>
                <w:noProof/>
                <w:webHidden/>
              </w:rPr>
              <w:tab/>
            </w:r>
            <w:r>
              <w:rPr>
                <w:noProof/>
                <w:webHidden/>
              </w:rPr>
              <w:fldChar w:fldCharType="begin"/>
            </w:r>
            <w:r>
              <w:rPr>
                <w:noProof/>
                <w:webHidden/>
              </w:rPr>
              <w:instrText xml:space="preserve"> PAGEREF _Toc106643074 \h </w:instrText>
            </w:r>
            <w:r>
              <w:rPr>
                <w:noProof/>
                <w:webHidden/>
              </w:rPr>
            </w:r>
            <w:r>
              <w:rPr>
                <w:noProof/>
                <w:webHidden/>
              </w:rPr>
              <w:fldChar w:fldCharType="separate"/>
            </w:r>
            <w:r>
              <w:rPr>
                <w:noProof/>
                <w:webHidden/>
              </w:rPr>
              <w:t>21</w:t>
            </w:r>
            <w:r>
              <w:rPr>
                <w:noProof/>
                <w:webHidden/>
              </w:rPr>
              <w:fldChar w:fldCharType="end"/>
            </w:r>
          </w:hyperlink>
        </w:p>
        <w:p w14:paraId="413198A8" w14:textId="537671BD" w:rsidR="0053720C" w:rsidRDefault="0053720C">
          <w:pPr>
            <w:rPr>
              <w:b/>
              <w:bCs/>
              <w:noProof/>
            </w:rPr>
          </w:pPr>
          <w:r w:rsidRPr="0000135D">
            <w:rPr>
              <w:b/>
              <w:bCs/>
              <w:noProof/>
            </w:rPr>
            <w:fldChar w:fldCharType="end"/>
          </w:r>
        </w:p>
      </w:sdtContent>
    </w:sdt>
    <w:p w14:paraId="01F64FFB" w14:textId="7ED66EEE" w:rsidR="00AB6850" w:rsidRDefault="00AB6850">
      <w:pPr>
        <w:rPr>
          <w:b/>
          <w:bCs/>
          <w:noProof/>
        </w:rPr>
      </w:pPr>
    </w:p>
    <w:p w14:paraId="036A9B33" w14:textId="04AF23E7" w:rsidR="00AB6850" w:rsidRDefault="00AB6850">
      <w:pPr>
        <w:rPr>
          <w:b/>
          <w:bCs/>
          <w:noProof/>
        </w:rPr>
      </w:pPr>
    </w:p>
    <w:p w14:paraId="4E011608" w14:textId="2A41527A" w:rsidR="00AB6850" w:rsidRDefault="00AB6850">
      <w:pPr>
        <w:rPr>
          <w:b/>
          <w:bCs/>
          <w:noProof/>
        </w:rPr>
      </w:pPr>
    </w:p>
    <w:p w14:paraId="2705E977" w14:textId="77777777" w:rsidR="00AB6850" w:rsidRPr="0000135D" w:rsidRDefault="00AB6850"/>
    <w:p w14:paraId="1338A3AE" w14:textId="75D30100" w:rsidR="00A14BEB" w:rsidRPr="0000135D" w:rsidRDefault="00A14BEB" w:rsidP="0053720C">
      <w:pPr>
        <w:pStyle w:val="Heading1"/>
      </w:pPr>
      <w:bookmarkStart w:id="0" w:name="_Toc106643050"/>
      <w:r w:rsidRPr="0000135D">
        <w:lastRenderedPageBreak/>
        <w:t>Abbreviations</w:t>
      </w:r>
      <w:bookmarkEnd w:id="0"/>
    </w:p>
    <w:tbl>
      <w:tblPr>
        <w:tblStyle w:val="TableGrid"/>
        <w:tblW w:w="0" w:type="auto"/>
        <w:tblLook w:val="04A0" w:firstRow="1" w:lastRow="0" w:firstColumn="1" w:lastColumn="0" w:noHBand="0" w:noVBand="1"/>
      </w:tblPr>
      <w:tblGrid>
        <w:gridCol w:w="4675"/>
        <w:gridCol w:w="4675"/>
      </w:tblGrid>
      <w:tr w:rsidR="00A14BEB" w:rsidRPr="0000135D" w14:paraId="714B006C" w14:textId="77777777" w:rsidTr="00A14BEB">
        <w:tc>
          <w:tcPr>
            <w:tcW w:w="4675" w:type="dxa"/>
          </w:tcPr>
          <w:p w14:paraId="2E38A249" w14:textId="3A5662CF" w:rsidR="00A14BEB" w:rsidRPr="0000135D" w:rsidRDefault="00DC7EE1" w:rsidP="00A14BEB">
            <w:r>
              <w:t>TWh</w:t>
            </w:r>
          </w:p>
        </w:tc>
        <w:tc>
          <w:tcPr>
            <w:tcW w:w="4675" w:type="dxa"/>
          </w:tcPr>
          <w:p w14:paraId="4DB69A51" w14:textId="735A1A8B" w:rsidR="00A14BEB" w:rsidRPr="0000135D" w:rsidRDefault="00507C49" w:rsidP="00A14BEB">
            <w:r>
              <w:t>Terawatt-hour</w:t>
            </w:r>
          </w:p>
        </w:tc>
      </w:tr>
      <w:tr w:rsidR="00A14BEB" w:rsidRPr="0000135D" w14:paraId="6FE3A63B" w14:textId="77777777" w:rsidTr="00A14BEB">
        <w:tc>
          <w:tcPr>
            <w:tcW w:w="4675" w:type="dxa"/>
          </w:tcPr>
          <w:p w14:paraId="655C17C2" w14:textId="3396985F" w:rsidR="00A14BEB" w:rsidRPr="0000135D" w:rsidRDefault="00DC7EE1" w:rsidP="00A14BEB">
            <w:r>
              <w:t>MMT</w:t>
            </w:r>
          </w:p>
        </w:tc>
        <w:tc>
          <w:tcPr>
            <w:tcW w:w="4675" w:type="dxa"/>
          </w:tcPr>
          <w:p w14:paraId="1908564E" w14:textId="40D9AA8F" w:rsidR="00A14BEB" w:rsidRPr="0000135D" w:rsidRDefault="00507C49" w:rsidP="00A14BEB">
            <w:r>
              <w:t>M</w:t>
            </w:r>
            <w:r w:rsidRPr="00507C49">
              <w:t xml:space="preserve">illion </w:t>
            </w:r>
            <w:r>
              <w:t>M</w:t>
            </w:r>
            <w:r w:rsidRPr="00507C49">
              <w:t xml:space="preserve">etric </w:t>
            </w:r>
            <w:r w:rsidR="00A97063">
              <w:t>T</w:t>
            </w:r>
            <w:r w:rsidR="00A97063" w:rsidRPr="00507C49">
              <w:t>ons</w:t>
            </w:r>
          </w:p>
        </w:tc>
      </w:tr>
      <w:tr w:rsidR="00A14BEB" w:rsidRPr="0000135D" w14:paraId="3D13407F" w14:textId="77777777" w:rsidTr="00A14BEB">
        <w:tc>
          <w:tcPr>
            <w:tcW w:w="4675" w:type="dxa"/>
          </w:tcPr>
          <w:p w14:paraId="0B6D129C" w14:textId="3C6E741D" w:rsidR="00A14BEB" w:rsidRPr="0000135D" w:rsidRDefault="005C453F" w:rsidP="00A14BEB">
            <w:r>
              <w:t>IEA</w:t>
            </w:r>
          </w:p>
        </w:tc>
        <w:tc>
          <w:tcPr>
            <w:tcW w:w="4675" w:type="dxa"/>
          </w:tcPr>
          <w:p w14:paraId="726F90CF" w14:textId="4F503B7D" w:rsidR="00A14BEB" w:rsidRPr="0000135D" w:rsidRDefault="00507C49" w:rsidP="00A14BEB">
            <w:r w:rsidRPr="00507C49">
              <w:t>International Energy Agency</w:t>
            </w:r>
          </w:p>
        </w:tc>
      </w:tr>
      <w:tr w:rsidR="00A14BEB" w:rsidRPr="0000135D" w14:paraId="41FFF60A" w14:textId="77777777" w:rsidTr="00A14BEB">
        <w:tc>
          <w:tcPr>
            <w:tcW w:w="4675" w:type="dxa"/>
          </w:tcPr>
          <w:p w14:paraId="269E262C" w14:textId="00FA68F1" w:rsidR="005C453F" w:rsidRPr="0000135D" w:rsidRDefault="005C453F" w:rsidP="00A14BEB">
            <w:r>
              <w:t>EPA</w:t>
            </w:r>
          </w:p>
        </w:tc>
        <w:tc>
          <w:tcPr>
            <w:tcW w:w="4675" w:type="dxa"/>
          </w:tcPr>
          <w:p w14:paraId="1C2B3E41" w14:textId="286EC39E" w:rsidR="00A14BEB" w:rsidRPr="0000135D" w:rsidRDefault="00507C49" w:rsidP="00A14BEB">
            <w:r>
              <w:t xml:space="preserve">(US) </w:t>
            </w:r>
            <w:r w:rsidRPr="00507C49">
              <w:t>Environmental Protection Agency</w:t>
            </w:r>
          </w:p>
        </w:tc>
      </w:tr>
      <w:tr w:rsidR="00A14BEB" w:rsidRPr="0000135D" w14:paraId="26FFA436" w14:textId="77777777" w:rsidTr="00A14BEB">
        <w:tc>
          <w:tcPr>
            <w:tcW w:w="4675" w:type="dxa"/>
          </w:tcPr>
          <w:p w14:paraId="138EC0D7" w14:textId="249AC6EA" w:rsidR="00A14BEB" w:rsidRPr="0000135D" w:rsidRDefault="005C453F" w:rsidP="00A14BEB">
            <w:r>
              <w:t>WRI</w:t>
            </w:r>
          </w:p>
        </w:tc>
        <w:tc>
          <w:tcPr>
            <w:tcW w:w="4675" w:type="dxa"/>
          </w:tcPr>
          <w:p w14:paraId="6688BE76" w14:textId="77791CEA" w:rsidR="00A14BEB" w:rsidRPr="0000135D" w:rsidRDefault="00507C49" w:rsidP="00A14BEB">
            <w:r w:rsidRPr="00507C49">
              <w:t>World Resources Institute</w:t>
            </w:r>
          </w:p>
        </w:tc>
      </w:tr>
      <w:tr w:rsidR="005C453F" w:rsidRPr="0000135D" w14:paraId="5B4C1F06" w14:textId="77777777" w:rsidTr="00A14BEB">
        <w:tc>
          <w:tcPr>
            <w:tcW w:w="4675" w:type="dxa"/>
          </w:tcPr>
          <w:p w14:paraId="15535CCD" w14:textId="468A7EC1" w:rsidR="005C453F" w:rsidRDefault="00FD666E" w:rsidP="00A14BEB">
            <w:r w:rsidRPr="00FD666E">
              <w:t>KWg</w:t>
            </w:r>
          </w:p>
        </w:tc>
        <w:tc>
          <w:tcPr>
            <w:tcW w:w="4675" w:type="dxa"/>
          </w:tcPr>
          <w:p w14:paraId="3A1BE5D0" w14:textId="56553F63" w:rsidR="005C453F" w:rsidRPr="0000135D" w:rsidRDefault="00507C49" w:rsidP="00A14BEB">
            <w:r>
              <w:t>Kilowatt-hour per GB</w:t>
            </w:r>
          </w:p>
        </w:tc>
      </w:tr>
      <w:tr w:rsidR="00FD666E" w:rsidRPr="0000135D" w14:paraId="1B1A5734" w14:textId="77777777" w:rsidTr="00A14BEB">
        <w:tc>
          <w:tcPr>
            <w:tcW w:w="4675" w:type="dxa"/>
          </w:tcPr>
          <w:p w14:paraId="64FC949F" w14:textId="41AF3B65" w:rsidR="00FD666E" w:rsidRPr="00FD666E" w:rsidRDefault="00C3691E" w:rsidP="00A14BEB">
            <w:r>
              <w:t>TLD</w:t>
            </w:r>
          </w:p>
        </w:tc>
        <w:tc>
          <w:tcPr>
            <w:tcW w:w="4675" w:type="dxa"/>
          </w:tcPr>
          <w:p w14:paraId="48DE817C" w14:textId="48944A7A" w:rsidR="00FD666E" w:rsidRPr="00346018" w:rsidRDefault="00507C49" w:rsidP="00A14BEB">
            <w:pPr>
              <w:rPr>
                <w:lang w:val="bg-BG"/>
              </w:rPr>
            </w:pPr>
            <w:r>
              <w:t>Top-level Domain</w:t>
            </w:r>
          </w:p>
        </w:tc>
      </w:tr>
    </w:tbl>
    <w:p w14:paraId="3ADA44C7" w14:textId="4A9880D1" w:rsidR="00A14BEB" w:rsidRDefault="00A14BEB" w:rsidP="00A14BEB"/>
    <w:p w14:paraId="5792BF8B" w14:textId="4B7A6BF5" w:rsidR="00FE7A7F" w:rsidRDefault="00FE7A7F" w:rsidP="00A14BEB"/>
    <w:p w14:paraId="328C7F21" w14:textId="7A24142E" w:rsidR="00FE7A7F" w:rsidRDefault="00FE7A7F" w:rsidP="00A14BEB"/>
    <w:p w14:paraId="55272551" w14:textId="18BD3855" w:rsidR="00FE7A7F" w:rsidRDefault="00FE7A7F" w:rsidP="00A14BEB"/>
    <w:p w14:paraId="2E26CA3B" w14:textId="42EB1272" w:rsidR="00FE7A7F" w:rsidRDefault="00FE7A7F" w:rsidP="00A14BEB"/>
    <w:p w14:paraId="4F2F8637" w14:textId="2FFA9519" w:rsidR="00FE7A7F" w:rsidRDefault="00FE7A7F" w:rsidP="00A14BEB"/>
    <w:p w14:paraId="3B36BE58" w14:textId="4F99B92C" w:rsidR="00FE7A7F" w:rsidRDefault="00FE7A7F" w:rsidP="00A14BEB"/>
    <w:p w14:paraId="5761AF37" w14:textId="2AB66C6F" w:rsidR="00FE7A7F" w:rsidRDefault="00FE7A7F" w:rsidP="00A14BEB"/>
    <w:p w14:paraId="336A9F4A" w14:textId="32C9A11A" w:rsidR="00FE7A7F" w:rsidRDefault="00FE7A7F" w:rsidP="00A14BEB"/>
    <w:p w14:paraId="7C36407A" w14:textId="7737BC1F" w:rsidR="00FE7A7F" w:rsidRDefault="00FE7A7F" w:rsidP="00A14BEB"/>
    <w:p w14:paraId="3038D5E4" w14:textId="0D970A33" w:rsidR="00FE7A7F" w:rsidRDefault="00FE7A7F" w:rsidP="00A14BEB"/>
    <w:p w14:paraId="766F0A42" w14:textId="6260D5B5" w:rsidR="00FE7A7F" w:rsidRDefault="00FE7A7F" w:rsidP="00A14BEB"/>
    <w:p w14:paraId="37F3617D" w14:textId="0769933A" w:rsidR="00FE7A7F" w:rsidRDefault="00FE7A7F" w:rsidP="00A14BEB"/>
    <w:p w14:paraId="7841D2BC" w14:textId="6DD37252" w:rsidR="00FE7A7F" w:rsidRDefault="00FE7A7F" w:rsidP="00A14BEB"/>
    <w:p w14:paraId="63D5945F" w14:textId="4FB9ABC0" w:rsidR="00FE7A7F" w:rsidRDefault="00FE7A7F" w:rsidP="00A14BEB"/>
    <w:p w14:paraId="20FEB36D" w14:textId="3B4659BD" w:rsidR="00B61C18" w:rsidRDefault="00B61C18" w:rsidP="00A14BEB"/>
    <w:p w14:paraId="14ED7E0E" w14:textId="70C659D8" w:rsidR="00B61C18" w:rsidRDefault="00B61C18" w:rsidP="00A14BEB"/>
    <w:p w14:paraId="0471B519" w14:textId="02BEE599" w:rsidR="00B61C18" w:rsidRDefault="00B61C18" w:rsidP="00A14BEB"/>
    <w:p w14:paraId="707ACE89" w14:textId="3B7BCCA9" w:rsidR="00B61C18" w:rsidRDefault="00B61C18" w:rsidP="00A14BEB"/>
    <w:p w14:paraId="1767480A" w14:textId="7417869A" w:rsidR="00B61C18" w:rsidRDefault="00B61C18" w:rsidP="00A14BEB"/>
    <w:p w14:paraId="4593A6A6" w14:textId="357FEDBF" w:rsidR="00B61C18" w:rsidRDefault="00B61C18" w:rsidP="00A14BEB"/>
    <w:p w14:paraId="07D07E86" w14:textId="77777777" w:rsidR="00B61C18" w:rsidRPr="0000135D" w:rsidRDefault="00B61C18" w:rsidP="00A14BEB"/>
    <w:p w14:paraId="337E883D" w14:textId="4CEC6C0C" w:rsidR="00B43CF0" w:rsidRDefault="00B43CF0" w:rsidP="0053720C">
      <w:pPr>
        <w:pStyle w:val="Heading1"/>
      </w:pPr>
      <w:bookmarkStart w:id="1" w:name="_Toc106643051"/>
      <w:r w:rsidRPr="0000135D">
        <w:lastRenderedPageBreak/>
        <w:t>Abstract</w:t>
      </w:r>
      <w:bookmarkEnd w:id="1"/>
    </w:p>
    <w:p w14:paraId="24F9F8D4" w14:textId="1A9F374C" w:rsidR="00346018" w:rsidRPr="00346018" w:rsidRDefault="00346018" w:rsidP="00346018">
      <w:r>
        <w:t>[abstract body]</w:t>
      </w:r>
    </w:p>
    <w:p w14:paraId="5441FCB0" w14:textId="165167E0" w:rsidR="00AF3D52" w:rsidRPr="0000135D" w:rsidRDefault="0053720C" w:rsidP="00697753">
      <w:pPr>
        <w:pStyle w:val="Heading1"/>
        <w:numPr>
          <w:ilvl w:val="0"/>
          <w:numId w:val="12"/>
        </w:numPr>
      </w:pPr>
      <w:bookmarkStart w:id="2" w:name="_Toc106643052"/>
      <w:r w:rsidRPr="0000135D">
        <w:t>Introduction</w:t>
      </w:r>
      <w:bookmarkEnd w:id="2"/>
    </w:p>
    <w:p w14:paraId="362D5EE0" w14:textId="497DC767" w:rsidR="00426AD3" w:rsidRPr="0000135D" w:rsidRDefault="00C7516C" w:rsidP="00426AD3">
      <w:r w:rsidRPr="0000135D">
        <w:t>Awareness towards the threat of climate change has increased in the in the last years</w:t>
      </w:r>
      <w:r w:rsidR="00D21642">
        <w:t xml:space="preserve"> (</w:t>
      </w:r>
      <w:r w:rsidR="00D21642" w:rsidRPr="001B2B65">
        <w:t>Leiserowitz, 2019</w:t>
      </w:r>
      <w:r w:rsidRPr="0000135D">
        <w:t>. Sustainability,</w:t>
      </w:r>
      <w:r w:rsidR="004C3AC4">
        <w:t xml:space="preserve"> </w:t>
      </w:r>
      <w:r w:rsidR="006A15F9" w:rsidRPr="0000135D">
        <w:t>a practice concerned with the recognition of the finite nature of resources, and their conscious usage with regards to future generations has also experienced a</w:t>
      </w:r>
      <w:r w:rsidR="004C3AC4">
        <w:t xml:space="preserve"> similar</w:t>
      </w:r>
      <w:r w:rsidR="006A15F9" w:rsidRPr="0000135D">
        <w:t xml:space="preserve"> </w:t>
      </w:r>
      <w:r w:rsidR="00B64631">
        <w:t>growth</w:t>
      </w:r>
      <w:r w:rsidR="006A15F9" w:rsidRPr="0000135D">
        <w:t xml:space="preserve"> in recognition</w:t>
      </w:r>
      <w:r w:rsidR="001B2B65">
        <w:t xml:space="preserve"> (</w:t>
      </w:r>
      <w:r w:rsidR="001B2B65" w:rsidRPr="001B2B65">
        <w:t>EPA, 2021</w:t>
      </w:r>
      <w:r w:rsidR="001B2B65">
        <w:t>)</w:t>
      </w:r>
      <w:r w:rsidR="006A15F9" w:rsidRPr="0000135D">
        <w:t>. As a result of this, there has been a larger amount of</w:t>
      </w:r>
      <w:r w:rsidR="00681FB9" w:rsidRPr="0000135D">
        <w:t xml:space="preserve"> </w:t>
      </w:r>
      <w:r w:rsidR="00681FB9" w:rsidRPr="0000135D">
        <w:rPr>
          <w:rFonts w:cstheme="minorHAnsi"/>
          <w:color w:val="202122"/>
          <w:shd w:val="clear" w:color="auto" w:fill="FFFFFF"/>
        </w:rPr>
        <w:t>CO</w:t>
      </w:r>
      <w:r w:rsidR="00681FB9" w:rsidRPr="0000135D">
        <w:rPr>
          <w:rFonts w:cstheme="minorHAnsi"/>
          <w:color w:val="202122"/>
          <w:shd w:val="clear" w:color="auto" w:fill="FFFFFF"/>
          <w:vertAlign w:val="subscript"/>
        </w:rPr>
        <w:t>2</w:t>
      </w:r>
      <w:r w:rsidR="00681FB9" w:rsidRPr="0000135D">
        <w:t xml:space="preserve">-related </w:t>
      </w:r>
      <w:r w:rsidR="006A15F9" w:rsidRPr="0000135D">
        <w:t>scientific publications published in the past years</w:t>
      </w:r>
      <w:r w:rsidR="0035219A">
        <w:t xml:space="preserve"> (Fabbrizzi et al., 2016).</w:t>
      </w:r>
    </w:p>
    <w:p w14:paraId="782A6F5F" w14:textId="55B8ADC0" w:rsidR="006A15F9" w:rsidRPr="0000135D" w:rsidRDefault="00525025" w:rsidP="00426AD3">
      <w:r w:rsidRPr="0000135D">
        <w:t xml:space="preserve">Along with the </w:t>
      </w:r>
      <w:r w:rsidR="00B64631">
        <w:t>surge</w:t>
      </w:r>
      <w:r w:rsidR="004C3AC4">
        <w:t xml:space="preserve"> in</w:t>
      </w:r>
      <w:r w:rsidRPr="0000135D">
        <w:t xml:space="preserve"> climate change related concerns, there has also been a </w:t>
      </w:r>
      <w:r w:rsidR="004C3AC4">
        <w:t>growth</w:t>
      </w:r>
      <w:r w:rsidRPr="0000135D">
        <w:t xml:space="preserve"> in global Internet data traffic. </w:t>
      </w:r>
      <w:r w:rsidR="00563314">
        <w:t>In the year 2020 alone</w:t>
      </w:r>
      <w:r w:rsidRPr="0000135D">
        <w:t xml:space="preserve"> </w:t>
      </w:r>
      <w:r w:rsidR="0035219A">
        <w:t>(Krisetya et al., n.d.)</w:t>
      </w:r>
      <w:r w:rsidRPr="0000135D">
        <w:t xml:space="preserve"> </w:t>
      </w:r>
      <w:r w:rsidR="00563314">
        <w:t>web traffic exchange</w:t>
      </w:r>
      <w:r w:rsidR="00563314" w:rsidRPr="0000135D">
        <w:t xml:space="preserve"> has expanded </w:t>
      </w:r>
      <w:r w:rsidR="00563314">
        <w:t xml:space="preserve">with an average of </w:t>
      </w:r>
      <w:r w:rsidR="00EB1AA3">
        <w:t>35</w:t>
      </w:r>
      <w:r w:rsidR="00563314">
        <w:t xml:space="preserve">% </w:t>
      </w:r>
      <w:r w:rsidR="00563314" w:rsidRPr="0000135D">
        <w:t xml:space="preserve">in size </w:t>
      </w:r>
      <w:r w:rsidRPr="0000135D">
        <w:t xml:space="preserve">and has been </w:t>
      </w:r>
      <w:r w:rsidR="00125763" w:rsidRPr="0000135D">
        <w:t xml:space="preserve">previously </w:t>
      </w:r>
      <w:r w:rsidRPr="0000135D">
        <w:t>predicted to experience further expansion with close to five and a half billion internet users expected by 2023</w:t>
      </w:r>
      <w:r w:rsidR="00EF7788" w:rsidRPr="0000135D">
        <w:t xml:space="preserve"> </w:t>
      </w:r>
      <w:r w:rsidR="00EB1AA3">
        <w:t>(</w:t>
      </w:r>
      <w:r w:rsidR="005801E7" w:rsidRPr="005801E7">
        <w:t>Cisco Systems, Inc</w:t>
      </w:r>
      <w:r w:rsidR="005801E7">
        <w:t>.</w:t>
      </w:r>
      <w:r w:rsidR="00EB1AA3">
        <w:t>, n.d.)</w:t>
      </w:r>
      <w:r w:rsidR="005801E7">
        <w:t>.</w:t>
      </w:r>
      <w:r w:rsidRPr="0000135D">
        <w:t xml:space="preserve"> This explosion in </w:t>
      </w:r>
      <w:r w:rsidR="00E909A8" w:rsidRPr="0000135D">
        <w:t xml:space="preserve">traffic </w:t>
      </w:r>
      <w:r w:rsidRPr="0000135D">
        <w:t xml:space="preserve">growth is driven </w:t>
      </w:r>
      <w:r w:rsidR="00963D26">
        <w:t xml:space="preserve">partially by the </w:t>
      </w:r>
      <w:r w:rsidR="005801E7" w:rsidRPr="005801E7">
        <w:t>SARS-CoV-2</w:t>
      </w:r>
      <w:r w:rsidR="005801E7">
        <w:t xml:space="preserve"> </w:t>
      </w:r>
      <w:r w:rsidR="00963D26">
        <w:t>pandemic</w:t>
      </w:r>
      <w:r w:rsidR="00B64631">
        <w:t>’s effect,</w:t>
      </w:r>
      <w:r w:rsidR="00963D26">
        <w:t xml:space="preserve"> but also by the consistent</w:t>
      </w:r>
      <w:r w:rsidR="005801E7">
        <w:t>ly upward developments</w:t>
      </w:r>
      <w:r w:rsidRPr="0000135D">
        <w:t xml:space="preserve"> in usage of Internet-connected devices</w:t>
      </w:r>
      <w:r w:rsidR="00681FB9" w:rsidRPr="0000135D">
        <w:t xml:space="preserve"> from 2011 onward </w:t>
      </w:r>
      <w:r w:rsidR="005801E7">
        <w:t>(Telefonaktiebolaget LM Ericsson, 2021</w:t>
      </w:r>
      <w:r w:rsidR="00681FB9" w:rsidRPr="0000135D">
        <w:t>, p. 3)</w:t>
      </w:r>
      <w:r w:rsidR="00EF7788" w:rsidRPr="0000135D">
        <w:t xml:space="preserve">, and it is mostly caused by video streaming, conferencing, online </w:t>
      </w:r>
      <w:r w:rsidR="00A97063" w:rsidRPr="0000135D">
        <w:t>gaming,</w:t>
      </w:r>
      <w:r w:rsidR="00EF7788" w:rsidRPr="0000135D">
        <w:t xml:space="preserve"> and social networking</w:t>
      </w:r>
      <w:r w:rsidR="001B2B65">
        <w:t xml:space="preserve"> </w:t>
      </w:r>
      <w:r w:rsidR="00EF7788" w:rsidRPr="0000135D">
        <w:t>(</w:t>
      </w:r>
      <w:r w:rsidR="00EF7788" w:rsidRPr="005801E7">
        <w:t>IEA</w:t>
      </w:r>
      <w:r w:rsidR="005801E7">
        <w:t>,</w:t>
      </w:r>
      <w:r w:rsidR="00EF7788" w:rsidRPr="005801E7">
        <w:t xml:space="preserve"> 2021</w:t>
      </w:r>
      <w:r w:rsidR="00EF7788" w:rsidRPr="0000135D">
        <w:t>)</w:t>
      </w:r>
      <w:r w:rsidR="00681FB9" w:rsidRPr="0000135D">
        <w:t>.</w:t>
      </w:r>
      <w:r w:rsidR="000C615C" w:rsidRPr="0000135D">
        <w:t xml:space="preserve"> Device adoption rates vary </w:t>
      </w:r>
      <w:r w:rsidR="003C7B92">
        <w:t xml:space="preserve">widely </w:t>
      </w:r>
      <w:r w:rsidR="000C615C" w:rsidRPr="0000135D">
        <w:t>per region</w:t>
      </w:r>
      <w:r w:rsidR="00B64631">
        <w:t>,</w:t>
      </w:r>
      <w:r w:rsidR="000C615C" w:rsidRPr="0000135D">
        <w:t xml:space="preserve"> </w:t>
      </w:r>
      <w:r w:rsidR="00EF7788" w:rsidRPr="0000135D">
        <w:t>though</w:t>
      </w:r>
      <w:r w:rsidR="000C615C" w:rsidRPr="0000135D">
        <w:t xml:space="preserve"> </w:t>
      </w:r>
      <w:r w:rsidR="00D27917" w:rsidRPr="0000135D">
        <w:t>it is estimated that in 201</w:t>
      </w:r>
      <w:r w:rsidR="00C87BD8">
        <w:t>6</w:t>
      </w:r>
      <w:r w:rsidR="00D27917" w:rsidRPr="0000135D">
        <w:t xml:space="preserve"> </w:t>
      </w:r>
      <w:r w:rsidR="00C87BD8">
        <w:t>a</w:t>
      </w:r>
      <w:r w:rsidR="00D27917" w:rsidRPr="0000135D">
        <w:t xml:space="preserve"> United States citizen owned about </w:t>
      </w:r>
      <w:r w:rsidR="00C87BD8">
        <w:t>7.8</w:t>
      </w:r>
      <w:r w:rsidR="00D27917" w:rsidRPr="0000135D">
        <w:t xml:space="preserve"> Internet connection-capable devices</w:t>
      </w:r>
      <w:r w:rsidR="00C87BD8">
        <w:t xml:space="preserve"> on average</w:t>
      </w:r>
      <w:r w:rsidR="00D27917" w:rsidRPr="0000135D">
        <w:t xml:space="preserve"> and consumes </w:t>
      </w:r>
      <w:r w:rsidR="00C87BD8">
        <w:t>97</w:t>
      </w:r>
      <w:r w:rsidR="00D27917" w:rsidRPr="0000135D">
        <w:t xml:space="preserve"> gigabytes of data per month</w:t>
      </w:r>
      <w:r w:rsidR="00C87BD8">
        <w:t>, several times more than the world average. Meanwhile a Chinese citizen had 2.5 and uses only 12 gigabytes. In the next two years, the statistics for the USA have increased</w:t>
      </w:r>
      <w:r w:rsidR="00D27917" w:rsidRPr="0000135D">
        <w:t xml:space="preserve"> </w:t>
      </w:r>
      <w:r w:rsidR="00C87BD8">
        <w:t xml:space="preserve">to 10 devices and 140 gigabytes respectively </w:t>
      </w:r>
      <w:r w:rsidR="00D27917" w:rsidRPr="0000135D">
        <w:t>(</w:t>
      </w:r>
      <w:r w:rsidR="00D27917" w:rsidRPr="005801E7">
        <w:t>The Shift Project</w:t>
      </w:r>
      <w:r w:rsidR="005801E7">
        <w:t>,</w:t>
      </w:r>
      <w:r w:rsidR="00D27917" w:rsidRPr="005801E7">
        <w:t xml:space="preserve"> 2019,</w:t>
      </w:r>
      <w:r w:rsidR="00C87BD8">
        <w:t xml:space="preserve"> p.</w:t>
      </w:r>
      <w:r w:rsidR="00D27917" w:rsidRPr="005801E7">
        <w:t xml:space="preserve"> 61</w:t>
      </w:r>
      <w:r w:rsidR="00D27917" w:rsidRPr="0000135D">
        <w:t>)</w:t>
      </w:r>
      <w:r w:rsidR="00C87BD8">
        <w:t>.</w:t>
      </w:r>
    </w:p>
    <w:p w14:paraId="6282ADD1" w14:textId="22068ED0" w:rsidR="000C615C" w:rsidRPr="0000135D" w:rsidRDefault="00681FB9" w:rsidP="00426AD3">
      <w:r w:rsidRPr="0000135D">
        <w:t>As these devices become more and more of a central point in human lives the Internet us</w:t>
      </w:r>
      <w:r w:rsidR="00125763" w:rsidRPr="0000135D">
        <w:t>age</w:t>
      </w:r>
      <w:r w:rsidRPr="0000135D">
        <w:t xml:space="preserve"> grows rapidly</w:t>
      </w:r>
      <w:r w:rsidR="00125763" w:rsidRPr="0000135D">
        <w:t xml:space="preserve"> as well</w:t>
      </w:r>
      <w:r w:rsidRPr="0000135D">
        <w:t>.</w:t>
      </w:r>
      <w:r w:rsidR="00B2034E" w:rsidRPr="0000135D">
        <w:t xml:space="preserve"> 92% of </w:t>
      </w:r>
      <w:r w:rsidR="00125763" w:rsidRPr="0000135D">
        <w:t xml:space="preserve">internet users </w:t>
      </w:r>
      <w:r w:rsidR="0035346B">
        <w:t xml:space="preserve">nowadays </w:t>
      </w:r>
      <w:r w:rsidR="00125763" w:rsidRPr="0000135D">
        <w:t>access the web</w:t>
      </w:r>
      <w:r w:rsidR="00B2034E" w:rsidRPr="0000135D">
        <w:t xml:space="preserve"> with mobile phones</w:t>
      </w:r>
      <w:r w:rsidR="00C87BD8">
        <w:t xml:space="preserve"> (Statista &amp; Johnson, 2022).</w:t>
      </w:r>
      <w:r w:rsidR="00803F1C" w:rsidRPr="0000135D">
        <w:t xml:space="preserve"> </w:t>
      </w:r>
      <w:r w:rsidR="000C615C" w:rsidRPr="0000135D">
        <w:t>Because of this</w:t>
      </w:r>
      <w:r w:rsidR="00B64631">
        <w:t xml:space="preserve">, </w:t>
      </w:r>
      <w:r w:rsidR="000C615C" w:rsidRPr="0000135D">
        <w:t xml:space="preserve">the amount of site hits </w:t>
      </w:r>
      <w:r w:rsidR="00B64631">
        <w:t>grows larger</w:t>
      </w:r>
      <w:r w:rsidR="000C615C" w:rsidRPr="0000135D">
        <w:t xml:space="preserve"> with each year and that, in turn</w:t>
      </w:r>
      <w:r w:rsidR="008A4FFA">
        <w:t>,</w:t>
      </w:r>
      <w:r w:rsidR="000C615C" w:rsidRPr="0000135D">
        <w:t xml:space="preserve"> </w:t>
      </w:r>
      <w:r w:rsidR="008A4FFA">
        <w:t>affects the</w:t>
      </w:r>
      <w:r w:rsidR="000C615C" w:rsidRPr="0000135D">
        <w:t xml:space="preserve"> overall data consumption</w:t>
      </w:r>
      <w:r w:rsidR="008A4FFA">
        <w:t xml:space="preserve"> as well</w:t>
      </w:r>
      <w:r w:rsidR="000C615C" w:rsidRPr="0000135D">
        <w:t xml:space="preserve"> </w:t>
      </w:r>
      <w:r w:rsidR="008A4FFA">
        <w:t>(United Nations, 2019, p. 15)</w:t>
      </w:r>
      <w:r w:rsidR="000C615C" w:rsidRPr="0000135D">
        <w:t xml:space="preserve">. </w:t>
      </w:r>
    </w:p>
    <w:p w14:paraId="1A410F6C" w14:textId="167754CB" w:rsidR="00EF7788" w:rsidRPr="0000135D" w:rsidRDefault="00EF7788" w:rsidP="007E209C">
      <w:r w:rsidRPr="0000135D">
        <w:t>Data centers</w:t>
      </w:r>
      <w:r w:rsidR="00F13946">
        <w:t xml:space="preserve"> are the backbone of </w:t>
      </w:r>
      <w:r w:rsidR="00A97063">
        <w:t>the internet</w:t>
      </w:r>
      <w:r w:rsidR="008A4FFA">
        <w:t>.</w:t>
      </w:r>
      <w:r w:rsidR="00F13946">
        <w:t xml:space="preserve"> </w:t>
      </w:r>
      <w:r w:rsidR="008A4FFA">
        <w:t>T</w:t>
      </w:r>
      <w:r w:rsidR="00F13946">
        <w:t>hey</w:t>
      </w:r>
      <w:r w:rsidRPr="0000135D">
        <w:t xml:space="preserve"> consume around 1</w:t>
      </w:r>
      <w:r w:rsidR="00A97063">
        <w:t>-1.5</w:t>
      </w:r>
      <w:r w:rsidRPr="0000135D">
        <w:t xml:space="preserve">% of global electricity use </w:t>
      </w:r>
      <w:r w:rsidR="00D37DB3">
        <w:t xml:space="preserve">(Masanet et al., 2020) </w:t>
      </w:r>
      <w:r w:rsidR="009019DC">
        <w:t xml:space="preserve">which translates to an </w:t>
      </w:r>
      <w:r w:rsidRPr="0000135D">
        <w:t>estimated use</w:t>
      </w:r>
      <w:r w:rsidR="009019DC">
        <w:t xml:space="preserve"> of</w:t>
      </w:r>
      <w:r w:rsidRPr="0000135D">
        <w:t xml:space="preserve"> around 200-250 </w:t>
      </w:r>
      <w:r w:rsidR="00DC7EE1">
        <w:t>TWh</w:t>
      </w:r>
      <w:r w:rsidRPr="0000135D">
        <w:t xml:space="preserve"> of electricity per year (</w:t>
      </w:r>
      <w:r w:rsidR="00D37DB3">
        <w:t>IEA, 2021</w:t>
      </w:r>
      <w:r w:rsidRPr="0000135D">
        <w:t>)</w:t>
      </w:r>
      <w:r w:rsidR="00C32888">
        <w:t xml:space="preserve"> with some estimates going as high as 400 TWh</w:t>
      </w:r>
      <w:r w:rsidR="0000135D" w:rsidRPr="0000135D">
        <w:t xml:space="preserve">. In general, the </w:t>
      </w:r>
      <w:r w:rsidR="00B64631">
        <w:t xml:space="preserve">electricity </w:t>
      </w:r>
      <w:r w:rsidR="0000135D" w:rsidRPr="0000135D">
        <w:t xml:space="preserve">usage has fallen “by a factor of four” </w:t>
      </w:r>
      <w:r w:rsidR="008F3474">
        <w:t xml:space="preserve">since 2010 </w:t>
      </w:r>
      <w:r w:rsidR="0000135D" w:rsidRPr="0000135D">
        <w:t xml:space="preserve">due </w:t>
      </w:r>
      <w:r w:rsidR="008F3474">
        <w:t>to hardware improvements in processor efficiency and idle power usage</w:t>
      </w:r>
      <w:r w:rsidR="008A4FFA">
        <w:t xml:space="preserve"> (Masanet et al., 2020)</w:t>
      </w:r>
      <w:r w:rsidR="0000135D" w:rsidRPr="0000135D">
        <w:t xml:space="preserve">. </w:t>
      </w:r>
      <w:r w:rsidR="009019DC">
        <w:rPr>
          <w:shd w:val="clear" w:color="auto" w:fill="FFFFFF"/>
        </w:rPr>
        <w:t xml:space="preserve">A report by the International Energy Agency (IEA) from 2014 stated that the development of energy efficiency metrics was one of three key considerations </w:t>
      </w:r>
      <w:r w:rsidR="00DA0114">
        <w:rPr>
          <w:shd w:val="clear" w:color="auto" w:fill="FFFFFF"/>
        </w:rPr>
        <w:t>needed</w:t>
      </w:r>
      <w:r w:rsidR="009019DC">
        <w:rPr>
          <w:shd w:val="clear" w:color="auto" w:fill="FFFFFF"/>
        </w:rPr>
        <w:t xml:space="preserve"> for effective policy makin</w:t>
      </w:r>
      <w:r w:rsidR="00DA0114">
        <w:rPr>
          <w:shd w:val="clear" w:color="auto" w:fill="FFFFFF"/>
        </w:rPr>
        <w:t>g and a</w:t>
      </w:r>
      <w:r w:rsidR="009019DC">
        <w:rPr>
          <w:shd w:val="clear" w:color="auto" w:fill="FFFFFF"/>
        </w:rPr>
        <w:t xml:space="preserve"> red</w:t>
      </w:r>
      <w:r w:rsidR="005D1974">
        <w:rPr>
          <w:shd w:val="clear" w:color="auto" w:fill="FFFFFF"/>
        </w:rPr>
        <w:t>u</w:t>
      </w:r>
      <w:r w:rsidR="00DA0114">
        <w:rPr>
          <w:shd w:val="clear" w:color="auto" w:fill="FFFFFF"/>
        </w:rPr>
        <w:t>ction</w:t>
      </w:r>
      <w:r w:rsidR="005D1974">
        <w:rPr>
          <w:shd w:val="clear" w:color="auto" w:fill="FFFFFF"/>
        </w:rPr>
        <w:t xml:space="preserve"> of</w:t>
      </w:r>
      <w:r w:rsidR="009019DC">
        <w:rPr>
          <w:shd w:val="clear" w:color="auto" w:fill="FFFFFF"/>
        </w:rPr>
        <w:t xml:space="preserve"> the </w:t>
      </w:r>
      <w:r w:rsidR="005D1974">
        <w:rPr>
          <w:shd w:val="clear" w:color="auto" w:fill="FFFFFF"/>
        </w:rPr>
        <w:t>networks’ energy usage</w:t>
      </w:r>
      <w:r w:rsidR="00A97063">
        <w:rPr>
          <w:shd w:val="clear" w:color="auto" w:fill="FFFFFF"/>
        </w:rPr>
        <w:t xml:space="preserve"> and in turn, the carbon dioxide footprint</w:t>
      </w:r>
      <w:r w:rsidR="009019DC">
        <w:rPr>
          <w:shd w:val="clear" w:color="auto" w:fill="FFFFFF"/>
        </w:rPr>
        <w:t xml:space="preserve"> </w:t>
      </w:r>
      <w:r w:rsidR="009019DC" w:rsidRPr="005D1974">
        <w:rPr>
          <w:shd w:val="clear" w:color="auto" w:fill="FFFFFF"/>
        </w:rPr>
        <w:t>(IEA</w:t>
      </w:r>
      <w:r w:rsidR="00DA0114" w:rsidRPr="005D1974">
        <w:rPr>
          <w:shd w:val="clear" w:color="auto" w:fill="FFFFFF"/>
        </w:rPr>
        <w:t>,</w:t>
      </w:r>
      <w:r w:rsidR="009019DC" w:rsidRPr="005D1974">
        <w:rPr>
          <w:shd w:val="clear" w:color="auto" w:fill="FFFFFF"/>
        </w:rPr>
        <w:t xml:space="preserve"> 2014</w:t>
      </w:r>
      <w:r w:rsidR="005D1974">
        <w:rPr>
          <w:shd w:val="clear" w:color="auto" w:fill="FFFFFF"/>
        </w:rPr>
        <w:t>b</w:t>
      </w:r>
      <w:r w:rsidR="009019DC" w:rsidRPr="005D1974">
        <w:rPr>
          <w:shd w:val="clear" w:color="auto" w:fill="FFFFFF"/>
        </w:rPr>
        <w:t>).</w:t>
      </w:r>
    </w:p>
    <w:p w14:paraId="4CD6E7C6" w14:textId="76E093F0" w:rsidR="00DC7EE1" w:rsidRDefault="0000135D" w:rsidP="007E209C">
      <w:r w:rsidRPr="0000135D">
        <w:rPr>
          <w:rFonts w:cstheme="minorHAnsi"/>
          <w:color w:val="202122"/>
          <w:shd w:val="clear" w:color="auto" w:fill="FFFFFF"/>
        </w:rPr>
        <w:t>CO</w:t>
      </w:r>
      <w:r w:rsidRPr="0000135D">
        <w:rPr>
          <w:rFonts w:cstheme="minorHAnsi"/>
          <w:color w:val="202122"/>
          <w:shd w:val="clear" w:color="auto" w:fill="FFFFFF"/>
          <w:vertAlign w:val="subscript"/>
        </w:rPr>
        <w:t>2</w:t>
      </w:r>
      <w:r>
        <w:t xml:space="preserve"> emissions</w:t>
      </w:r>
      <w:r w:rsidR="00DC7EE1">
        <w:t xml:space="preserve"> have </w:t>
      </w:r>
      <w:r w:rsidR="00B64631">
        <w:t>risen</w:t>
      </w:r>
      <w:r w:rsidR="00DC7EE1">
        <w:t xml:space="preserve"> rapidly for more than a hundred years. </w:t>
      </w:r>
      <w:r w:rsidR="00B61C18" w:rsidRPr="00B61C18">
        <w:t>Greenhouse gases, especially carbon dioxide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B61C18" w:rsidRPr="00B61C18">
        <w:t>) emissions, are viewed as one of the</w:t>
      </w:r>
      <w:r w:rsidR="00B61C18">
        <w:t xml:space="preserve"> main</w:t>
      </w:r>
      <w:r w:rsidR="00B61C18" w:rsidRPr="00B61C18">
        <w:t xml:space="preserve"> </w:t>
      </w:r>
      <w:r w:rsidR="00B61C18">
        <w:t>reasons</w:t>
      </w:r>
      <w:r w:rsidR="00B61C18" w:rsidRPr="00B61C18">
        <w:t xml:space="preserve"> of climate change, and it has </w:t>
      </w:r>
      <w:r w:rsidR="00B61C18">
        <w:t xml:space="preserve">slowly </w:t>
      </w:r>
      <w:r w:rsidR="00B61C18" w:rsidRPr="00B61C18">
        <w:t>become one of the most important</w:t>
      </w:r>
      <w:r w:rsidR="00B61C18">
        <w:t xml:space="preserve"> </w:t>
      </w:r>
      <w:r w:rsidR="00B61C18" w:rsidRPr="00B61C18">
        <w:t xml:space="preserve">environmental problems </w:t>
      </w:r>
      <w:r w:rsidR="00B61C18">
        <w:t>for our</w:t>
      </w:r>
      <w:r w:rsidR="00B61C18" w:rsidRPr="00B61C18">
        <w:t xml:space="preserve"> world</w:t>
      </w:r>
      <w:r w:rsidR="00B61C18">
        <w:t xml:space="preserve"> </w:t>
      </w:r>
      <w:r w:rsidR="00C32888">
        <w:t>(Rehman et al., 2021)</w:t>
      </w:r>
      <w:r w:rsidR="00B61C18">
        <w:t xml:space="preserve">. </w:t>
      </w:r>
      <w:r w:rsidR="00DC7EE1">
        <w:t>In the early 1900s the</w:t>
      </w:r>
      <w:r w:rsidR="00B61C18">
        <w:t>re</w:t>
      </w:r>
      <w:r w:rsidR="00DC7EE1">
        <w:t xml:space="preserve"> have been estimated to have been around 1000 </w:t>
      </w:r>
      <w:r w:rsidR="00266C84">
        <w:t>MMT</w:t>
      </w:r>
      <w:r w:rsidR="00DC7EE1">
        <w:t xml:space="preserve"> of carbon dioxide. In the 2010s these numbers reached almost 10,000 </w:t>
      </w:r>
      <w:r w:rsidR="00266C84">
        <w:t>MMT</w:t>
      </w:r>
      <w:r w:rsidR="00DC7EE1">
        <w:t xml:space="preserve"> </w:t>
      </w:r>
      <w:r w:rsidR="00C32888">
        <w:t>(EPA, n.d.)</w:t>
      </w:r>
      <w:r w:rsidR="00DC7EE1">
        <w:t xml:space="preserve">. This has been driven by a variety of factors: increased globalization, fossil fuel usage, population increase and more </w:t>
      </w:r>
      <w:r w:rsidR="00C32888">
        <w:t>(Lindsey, 2020)</w:t>
      </w:r>
      <w:r w:rsidR="00DC7EE1">
        <w:t xml:space="preserve">. </w:t>
      </w:r>
      <w:r w:rsidR="00B817E1" w:rsidRPr="00B817E1">
        <w:t>According to the World Meteorological Organization’s</w:t>
      </w:r>
      <w:r w:rsidR="00B817E1">
        <w:t xml:space="preserve"> </w:t>
      </w:r>
      <w:r w:rsidR="00B817E1" w:rsidRPr="00B817E1">
        <w:t>State of the Global Climate report, the global</w:t>
      </w:r>
      <w:r w:rsidR="00B817E1">
        <w:t xml:space="preserve"> </w:t>
      </w:r>
      <w:r w:rsidR="00B817E1" w:rsidRPr="00B817E1">
        <w:t>average temperature in 2020 was about 1.2°C above</w:t>
      </w:r>
      <w:r w:rsidR="00B817E1">
        <w:t xml:space="preserve"> </w:t>
      </w:r>
      <w:r w:rsidR="00B817E1" w:rsidRPr="00B817E1">
        <w:t>preindustrial level</w:t>
      </w:r>
      <w:r w:rsidR="00B817E1">
        <w:t xml:space="preserve"> </w:t>
      </w:r>
      <w:r w:rsidR="00C32888">
        <w:t>(World Meteorological Organization, 2021)</w:t>
      </w:r>
      <w:r w:rsidR="00B817E1" w:rsidRPr="00B817E1">
        <w:t>.</w:t>
      </w:r>
      <w:r w:rsidR="00B817E1">
        <w:t xml:space="preserve"> </w:t>
      </w:r>
      <w:r w:rsidR="00DC7EE1">
        <w:t xml:space="preserve">Numerous </w:t>
      </w:r>
      <w:r w:rsidR="00DC7EE1">
        <w:lastRenderedPageBreak/>
        <w:t>attempts have been made to decrease the emissions</w:t>
      </w:r>
      <w:r w:rsidR="00B817E1">
        <w:t>.</w:t>
      </w:r>
      <w:r w:rsidR="00DC7EE1">
        <w:t xml:space="preserve"> </w:t>
      </w:r>
      <w:r w:rsidR="00B817E1">
        <w:t xml:space="preserve">To mitigate the threat, </w:t>
      </w:r>
      <w:r w:rsidR="00DC7EE1">
        <w:t xml:space="preserve">the Paris Agreement </w:t>
      </w:r>
      <w:r w:rsidR="00B817E1">
        <w:t>called to limit global warming to below 2</w:t>
      </w:r>
      <w:r w:rsidR="00B817E1" w:rsidRPr="00B817E1">
        <w:t>°</w:t>
      </w:r>
      <w:r w:rsidR="00B817E1">
        <w:t>C but preferably to 1.5</w:t>
      </w:r>
      <w:r w:rsidR="00B817E1" w:rsidRPr="00B817E1">
        <w:t>°</w:t>
      </w:r>
      <w:r w:rsidR="00B817E1">
        <w:t>C, a number comparable to the previously measured pre-industrial levels. Additionally, there have also been</w:t>
      </w:r>
      <w:r w:rsidR="00DC7EE1">
        <w:t xml:space="preserve"> public awareness campaigns and </w:t>
      </w:r>
      <w:r w:rsidR="002D00E2">
        <w:t>government reforms</w:t>
      </w:r>
      <w:r w:rsidR="00A81FFB">
        <w:t xml:space="preserve"> (Department for Business, Energy &amp; Industrial Strategy, 2021)</w:t>
      </w:r>
      <w:r w:rsidR="002D00E2">
        <w:t xml:space="preserve"> </w:t>
      </w:r>
      <w:r w:rsidR="00A81FFB">
        <w:t>(Ge &amp; Ross, 2019)</w:t>
      </w:r>
      <w:r w:rsidR="002D00E2">
        <w:t xml:space="preserve">. The IT sector alone amounts to 1.4% of </w:t>
      </w:r>
      <w:r w:rsidR="00C32888">
        <w:t xml:space="preserve">those </w:t>
      </w:r>
      <w:r w:rsidR="002D00E2">
        <w:t xml:space="preserve">global emissions but it can be reduced to 20% </w:t>
      </w:r>
      <w:r w:rsidR="00A81FFB">
        <w:t xml:space="preserve">less </w:t>
      </w:r>
      <w:r w:rsidR="002D00E2">
        <w:t xml:space="preserve">of that if a switch to renewables were to happen </w:t>
      </w:r>
      <w:r w:rsidR="00A81FFB">
        <w:t>(Telefonaktiebolaget LM Ericsson, 2020)</w:t>
      </w:r>
      <w:r w:rsidR="002D00E2">
        <w:t xml:space="preserve">. </w:t>
      </w:r>
    </w:p>
    <w:p w14:paraId="6FB7B619" w14:textId="5AB096E8" w:rsidR="002D00E2" w:rsidRDefault="002D00E2" w:rsidP="00426AD3">
      <w:r>
        <w:t xml:space="preserve">There has been research made about the IT sector’s emission generation but </w:t>
      </w:r>
      <w:r w:rsidR="00A80D02">
        <w:t>despite the importance of ICT and the ubiquity of the Internet,</w:t>
      </w:r>
      <w:r w:rsidR="00800108">
        <w:t xml:space="preserve"> but</w:t>
      </w:r>
      <w:r w:rsidR="00A80D02">
        <w:t xml:space="preserve"> </w:t>
      </w:r>
      <w:r>
        <w:t xml:space="preserve">none of them have </w:t>
      </w:r>
      <w:r w:rsidR="005C453F">
        <w:t xml:space="preserve">attempted to analyze the web’s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footprint. In this thesis, an attempt will be made to create a clear overview of some of the web’s most popular websites and the</w:t>
      </w:r>
      <w:r w:rsidR="00A80D02">
        <w:t xml:space="preserve"> amount of</w:t>
      </w:r>
      <w:r w:rsidR="005C453F">
        <w:t xml:space="preserve"> </w:t>
      </w:r>
      <w:r w:rsidR="00F13946">
        <w:rPr>
          <w:rFonts w:cstheme="minorHAnsi"/>
          <w:color w:val="202122"/>
          <w:shd w:val="clear" w:color="auto" w:fill="FFFFFF"/>
        </w:rPr>
        <w:t>CO</w:t>
      </w:r>
      <w:r w:rsidR="00F13946">
        <w:rPr>
          <w:rFonts w:cstheme="minorHAnsi"/>
          <w:color w:val="202122"/>
          <w:shd w:val="clear" w:color="auto" w:fill="FFFFFF"/>
          <w:vertAlign w:val="subscript"/>
        </w:rPr>
        <w:t>2</w:t>
      </w:r>
      <w:r w:rsidR="005C453F">
        <w:t xml:space="preserve"> </w:t>
      </w:r>
      <w:r w:rsidR="00A80D02">
        <w:t xml:space="preserve">they </w:t>
      </w:r>
      <w:r w:rsidR="00610E8F">
        <w:t>generat</w:t>
      </w:r>
      <w:r w:rsidR="00A80D02">
        <w:t>e.</w:t>
      </w:r>
    </w:p>
    <w:p w14:paraId="74F8D71A" w14:textId="798B4A8B" w:rsidR="00ED1FE5" w:rsidRPr="0000135D" w:rsidRDefault="00ED1FE5" w:rsidP="00426AD3">
      <w:r w:rsidRPr="0000135D">
        <w:t>To do so, the following research question will be addressed:</w:t>
      </w:r>
    </w:p>
    <w:p w14:paraId="35370B72" w14:textId="79CFC90F" w:rsidR="00ED1FE5" w:rsidRDefault="00ED1FE5" w:rsidP="00962A59">
      <w:pPr>
        <w:pBdr>
          <w:top w:val="single" w:sz="4" w:space="1" w:color="auto"/>
          <w:left w:val="single" w:sz="4" w:space="4" w:color="auto"/>
          <w:bottom w:val="single" w:sz="4" w:space="1" w:color="auto"/>
          <w:right w:val="single" w:sz="4" w:space="4" w:color="auto"/>
        </w:pBdr>
        <w:shd w:val="clear" w:color="auto" w:fill="F2F2F2" w:themeFill="background1" w:themeFillShade="F2"/>
        <w:rPr>
          <w:i/>
          <w:iCs/>
        </w:rPr>
      </w:pPr>
      <w:r w:rsidRPr="0000135D">
        <w:rPr>
          <w:i/>
          <w:iCs/>
        </w:rPr>
        <w:t>What is the current state of energy consumption of Web sites?</w:t>
      </w:r>
    </w:p>
    <w:p w14:paraId="336145B4" w14:textId="57EC6F3A" w:rsidR="001372B7" w:rsidRPr="001372B7" w:rsidRDefault="001372B7" w:rsidP="001372B7">
      <w:pPr>
        <w:pStyle w:val="Heading2"/>
      </w:pPr>
      <w:bookmarkStart w:id="3" w:name="_Toc106643053"/>
      <w:r>
        <w:t>Thesis Structure</w:t>
      </w:r>
      <w:bookmarkEnd w:id="3"/>
    </w:p>
    <w:p w14:paraId="147E9D9F" w14:textId="7D8F07E5" w:rsidR="00ED1FE5" w:rsidRPr="0000135D" w:rsidRDefault="005C453F" w:rsidP="00426AD3">
      <w:r>
        <w:t xml:space="preserve">In the next chapter </w:t>
      </w:r>
      <w:r w:rsidR="005801E7">
        <w:t xml:space="preserve">a </w:t>
      </w:r>
      <w:r w:rsidR="003A6E47">
        <w:t>series</w:t>
      </w:r>
      <w:r w:rsidR="005801E7">
        <w:t xml:space="preserve"> of</w:t>
      </w:r>
      <w:r w:rsidR="008F3474">
        <w:t xml:space="preserve"> related papers are</w:t>
      </w:r>
      <w:r w:rsidR="005801E7">
        <w:t xml:space="preserve"> briefly</w:t>
      </w:r>
      <w:r w:rsidR="008F3474">
        <w:t xml:space="preserve"> </w:t>
      </w:r>
      <w:r w:rsidR="003A6E47">
        <w:t>examined</w:t>
      </w:r>
      <w:r>
        <w:t xml:space="preserve">. Chapter 3 talks about </w:t>
      </w:r>
      <w:r w:rsidR="008F3474">
        <w:t>the research methods used</w:t>
      </w:r>
      <w:r>
        <w:t xml:space="preserve"> and Chapter </w:t>
      </w:r>
      <w:r w:rsidR="008F3474">
        <w:t>4</w:t>
      </w:r>
      <w:r>
        <w:t xml:space="preserve"> </w:t>
      </w:r>
      <w:r w:rsidR="003A6E47">
        <w:t>focuses on</w:t>
      </w:r>
      <w:r>
        <w:t xml:space="preserve"> </w:t>
      </w:r>
      <w:r w:rsidR="008F3474">
        <w:t xml:space="preserve">the </w:t>
      </w:r>
      <w:r w:rsidR="003A6E47">
        <w:t xml:space="preserve">methodology and the </w:t>
      </w:r>
      <w:r w:rsidR="008F3474">
        <w:t>formulas used to calculate the final</w:t>
      </w:r>
      <w:r w:rsidR="00CE5E6F">
        <w:t xml:space="preserve"> numbers</w:t>
      </w:r>
      <w:r>
        <w:t xml:space="preserve">. </w:t>
      </w:r>
      <w:r w:rsidR="00CE5E6F">
        <w:t>Chapter 5 is an analysis on the received data and i</w:t>
      </w:r>
      <w:r>
        <w:t xml:space="preserve">n the last </w:t>
      </w:r>
      <w:r w:rsidR="00CE5E6F">
        <w:t xml:space="preserve">two </w:t>
      </w:r>
      <w:r>
        <w:t>chapter</w:t>
      </w:r>
      <w:r w:rsidR="00CE5E6F">
        <w:t>s</w:t>
      </w:r>
      <w:r>
        <w:t xml:space="preserve"> an answer to the research questions will be provided</w:t>
      </w:r>
      <w:r w:rsidR="00CE5E6F">
        <w:t>, the results will be discussed</w:t>
      </w:r>
      <w:r>
        <w:t xml:space="preserve"> and</w:t>
      </w:r>
      <w:r w:rsidR="00CE5E6F">
        <w:t xml:space="preserve"> there will be</w:t>
      </w:r>
      <w:r>
        <w:t xml:space="preserve"> suggestions for further research as well.</w:t>
      </w:r>
    </w:p>
    <w:p w14:paraId="357018F1" w14:textId="334E6976" w:rsidR="00297066" w:rsidRDefault="00297066" w:rsidP="00297066">
      <w:pPr>
        <w:pStyle w:val="Heading1"/>
        <w:numPr>
          <w:ilvl w:val="0"/>
          <w:numId w:val="12"/>
        </w:numPr>
      </w:pPr>
      <w:bookmarkStart w:id="4" w:name="_Toc106643054"/>
      <w:r>
        <w:t>Related Studies</w:t>
      </w:r>
      <w:bookmarkEnd w:id="4"/>
    </w:p>
    <w:p w14:paraId="3A9D9AD6" w14:textId="437CFD35" w:rsidR="001D4F08" w:rsidRPr="00297066" w:rsidRDefault="003A6E47" w:rsidP="00297066">
      <w:r>
        <w:t>Previously,</w:t>
      </w:r>
      <w:r w:rsidR="00297066" w:rsidRPr="00297066">
        <w:t xml:space="preserve"> </w:t>
      </w:r>
      <w:r w:rsidR="00297066">
        <w:t xml:space="preserve">separate </w:t>
      </w:r>
      <w:r w:rsidR="00297066" w:rsidRPr="00297066">
        <w:t xml:space="preserve">studies have </w:t>
      </w:r>
      <w:r w:rsidR="00297066">
        <w:t>analyzed the electricity consumption of the average Internet data transfer, for various devices</w:t>
      </w:r>
      <w:r w:rsidR="00297066" w:rsidRPr="00297066">
        <w:t xml:space="preserve"> </w:t>
      </w:r>
      <w:r w:rsidR="00297066">
        <w:t>(</w:t>
      </w:r>
      <w:r w:rsidRPr="003A6E47">
        <w:t>Thiagarajan et al., 2012</w:t>
      </w:r>
      <w:r>
        <w:t>; Zhu &amp; Reddi, 2013</w:t>
      </w:r>
      <w:r w:rsidR="00297066" w:rsidRPr="00297066">
        <w:t>)</w:t>
      </w:r>
      <w:r w:rsidR="002A6BCB" w:rsidRPr="002A6BCB">
        <w:rPr>
          <w:color w:val="FF0000"/>
        </w:rPr>
        <w:t>[!]</w:t>
      </w:r>
      <w:r w:rsidR="00297066" w:rsidRPr="00297066">
        <w:t xml:space="preserve">. </w:t>
      </w:r>
      <w:r>
        <w:t>Direct</w:t>
      </w:r>
      <w:r w:rsidR="00297066">
        <w:t xml:space="preserve"> estimate comparisons</w:t>
      </w:r>
      <w:r>
        <w:t xml:space="preserve"> between these</w:t>
      </w:r>
      <w:r w:rsidR="00297066">
        <w:t xml:space="preserve"> are difficult to do </w:t>
      </w:r>
      <w:r w:rsidR="00297066" w:rsidRPr="00297066">
        <w:t xml:space="preserve">because of inconsistent </w:t>
      </w:r>
      <w:r w:rsidR="00297066">
        <w:t>usage of methodologies and data uncertainty</w:t>
      </w:r>
      <w:r w:rsidR="00297066" w:rsidRPr="00297066">
        <w:t>. Some</w:t>
      </w:r>
      <w:r w:rsidR="00297066">
        <w:t>,</w:t>
      </w:r>
      <w:r w:rsidR="00297066" w:rsidRPr="00297066">
        <w:t xml:space="preserve"> are based on</w:t>
      </w:r>
      <w:r w:rsidR="00297066">
        <w:t xml:space="preserve"> either </w:t>
      </w:r>
      <w:r w:rsidR="00297066" w:rsidRPr="00297066">
        <w:t xml:space="preserve">estimates of regional or </w:t>
      </w:r>
      <w:r w:rsidR="00297066">
        <w:t xml:space="preserve">of </w:t>
      </w:r>
      <w:r w:rsidR="00297066" w:rsidRPr="00297066">
        <w:t>worldwide energy consumption</w:t>
      </w:r>
      <w:r w:rsidR="00297066">
        <w:t xml:space="preserve"> </w:t>
      </w:r>
      <w:r w:rsidR="00FC60AE">
        <w:t>while on the web,</w:t>
      </w:r>
      <w:r w:rsidR="00297066" w:rsidRPr="00297066">
        <w:t xml:space="preserve"> combined with </w:t>
      </w:r>
      <w:r w:rsidR="00FC60AE">
        <w:t>traffic estimates</w:t>
      </w:r>
      <w:r w:rsidR="00297066" w:rsidRPr="00297066">
        <w:t xml:space="preserve"> to compute the</w:t>
      </w:r>
      <w:r w:rsidR="00297066">
        <w:t xml:space="preserve"> </w:t>
      </w:r>
      <w:r w:rsidR="00FC60AE">
        <w:t xml:space="preserve">amount of </w:t>
      </w:r>
      <w:r w:rsidR="00297066" w:rsidRPr="00297066">
        <w:t xml:space="preserve">energy consumed per </w:t>
      </w:r>
      <w:r w:rsidR="00FC60AE">
        <w:t>some data amount</w:t>
      </w:r>
      <w:r w:rsidR="00297066" w:rsidRPr="00297066">
        <w:t>. The distinction with the largest</w:t>
      </w:r>
      <w:r w:rsidR="00297066">
        <w:t xml:space="preserve"> </w:t>
      </w:r>
      <w:r w:rsidR="00297066" w:rsidRPr="00297066">
        <w:t xml:space="preserve">influence on the result is </w:t>
      </w:r>
      <w:r>
        <w:t>how the analysis boundaries have been set</w:t>
      </w:r>
      <w:r w:rsidR="00297066" w:rsidRPr="00297066">
        <w:t>. Though some studies include the terminal equipment (e.g., personal computers and servers) within the system</w:t>
      </w:r>
      <w:r w:rsidR="00297066">
        <w:t xml:space="preserve"> </w:t>
      </w:r>
      <w:r w:rsidR="00297066" w:rsidRPr="00297066">
        <w:t>boundaries (Taylor and Koomey 2008; Weber et al. 2010), others do not (Hinton et al. 2011; Kilper et al. 2011). Most studies include the overhead for cooling and power distribution, but</w:t>
      </w:r>
      <w:r w:rsidR="00297066">
        <w:t xml:space="preserve"> </w:t>
      </w:r>
      <w:r w:rsidR="00297066" w:rsidRPr="00297066">
        <w:t>Lanzisera and colleagues (2012) do not. Because of these differences</w:t>
      </w:r>
      <w:r w:rsidR="00FC60AE">
        <w:t xml:space="preserve"> and of </w:t>
      </w:r>
      <w:r w:rsidR="00A97063">
        <w:t>a</w:t>
      </w:r>
      <w:r w:rsidR="00FC60AE">
        <w:t xml:space="preserve"> lack of access to more modern </w:t>
      </w:r>
      <w:r w:rsidR="00E26A3B">
        <w:t xml:space="preserve">and detailed </w:t>
      </w:r>
      <w:r w:rsidR="00FC60AE">
        <w:t>data</w:t>
      </w:r>
      <w:r w:rsidR="00E26A3B">
        <w:rPr>
          <w:lang w:val="bg-BG"/>
        </w:rPr>
        <w:t xml:space="preserve"> </w:t>
      </w:r>
      <w:r w:rsidR="00E26A3B">
        <w:t>regarding the exact electricity usage habits of modern data centers</w:t>
      </w:r>
      <w:r w:rsidR="00297066" w:rsidRPr="00297066">
        <w:t xml:space="preserve">, </w:t>
      </w:r>
      <w:r w:rsidR="008664AC">
        <w:t xml:space="preserve">a </w:t>
      </w:r>
      <w:r w:rsidR="00297066" w:rsidRPr="00297066">
        <w:t xml:space="preserve">comparison </w:t>
      </w:r>
      <w:r w:rsidR="00FC60AE">
        <w:t xml:space="preserve">of such statistics </w:t>
      </w:r>
      <w:r w:rsidR="008664AC">
        <w:t xml:space="preserve">will not be undertaken </w:t>
      </w:r>
      <w:r w:rsidR="00297066" w:rsidRPr="00297066">
        <w:t xml:space="preserve">here. Instead, </w:t>
      </w:r>
      <w:r w:rsidR="00FC60AE">
        <w:t>there is a</w:t>
      </w:r>
      <w:r w:rsidR="00297066" w:rsidRPr="00297066">
        <w:t xml:space="preserve"> focus</w:t>
      </w:r>
      <w:r w:rsidR="00297066">
        <w:t xml:space="preserve"> </w:t>
      </w:r>
      <w:r w:rsidR="00297066" w:rsidRPr="00297066">
        <w:t xml:space="preserve">on </w:t>
      </w:r>
      <w:r w:rsidR="00FC60AE">
        <w:t xml:space="preserve">a </w:t>
      </w:r>
      <w:r w:rsidR="00297066" w:rsidRPr="00297066">
        <w:t xml:space="preserve">data </w:t>
      </w:r>
      <w:r w:rsidR="00FC60AE">
        <w:t>which is</w:t>
      </w:r>
      <w:r w:rsidR="00297066" w:rsidRPr="00297066">
        <w:t xml:space="preserve"> particularly well</w:t>
      </w:r>
      <w:r w:rsidR="00297066">
        <w:t xml:space="preserve"> </w:t>
      </w:r>
      <w:r w:rsidR="00297066" w:rsidRPr="00297066">
        <w:t>characterized and the system boundaries clear and consistent.</w:t>
      </w:r>
      <w:r w:rsidR="00297066">
        <w:t xml:space="preserve"> </w:t>
      </w:r>
      <w:r w:rsidR="00E26A3B">
        <w:t>The paper will be focused strictly on recently gathered data which reflects the state of the internet nowadays and will explicitly consider websites only.</w:t>
      </w:r>
      <w:r w:rsidR="002A6BCB" w:rsidRPr="002A6BCB">
        <w:rPr>
          <w:color w:val="FF0000"/>
        </w:rPr>
        <w:t xml:space="preserve"> [!]</w:t>
      </w:r>
    </w:p>
    <w:p w14:paraId="6E674206" w14:textId="37D46EBE" w:rsidR="0053720C" w:rsidRPr="0000135D" w:rsidRDefault="0053720C" w:rsidP="00697753">
      <w:pPr>
        <w:pStyle w:val="Heading1"/>
        <w:numPr>
          <w:ilvl w:val="0"/>
          <w:numId w:val="12"/>
        </w:numPr>
      </w:pPr>
      <w:bookmarkStart w:id="5" w:name="_Toc106643055"/>
      <w:r w:rsidRPr="0000135D">
        <w:t>Research Method</w:t>
      </w:r>
      <w:bookmarkEnd w:id="5"/>
    </w:p>
    <w:p w14:paraId="74FF24FF" w14:textId="72D2EC90" w:rsidR="00172FC9" w:rsidRPr="0000135D" w:rsidRDefault="00172FC9" w:rsidP="00172FC9">
      <w:r w:rsidRPr="0000135D">
        <w:t>The purpose of this chapter is to explain the research methods used in this paper</w:t>
      </w:r>
      <w:r w:rsidR="00A6143A" w:rsidRPr="0000135D">
        <w:t xml:space="preserve">. </w:t>
      </w:r>
    </w:p>
    <w:p w14:paraId="20CA3B8A" w14:textId="3C6D9C69" w:rsidR="006E2894" w:rsidRPr="0000135D" w:rsidRDefault="006E2894" w:rsidP="006E2894">
      <w:pPr>
        <w:pStyle w:val="Heading2"/>
        <w:rPr>
          <w:sz w:val="24"/>
          <w:szCs w:val="24"/>
        </w:rPr>
      </w:pPr>
      <w:bookmarkStart w:id="6" w:name="_Toc106643056"/>
      <w:r w:rsidRPr="0000135D">
        <w:rPr>
          <w:sz w:val="24"/>
          <w:szCs w:val="24"/>
        </w:rPr>
        <w:lastRenderedPageBreak/>
        <w:t>Method</w:t>
      </w:r>
      <w:r w:rsidR="00602C71">
        <w:rPr>
          <w:sz w:val="24"/>
          <w:szCs w:val="24"/>
        </w:rPr>
        <w:t>ology</w:t>
      </w:r>
      <w:bookmarkEnd w:id="6"/>
    </w:p>
    <w:p w14:paraId="1D9082F5" w14:textId="65DD27B4" w:rsidR="006E2894" w:rsidRDefault="006E2894" w:rsidP="006E2894">
      <w:r w:rsidRPr="0000135D">
        <w:t>To write this paper, books, academic articles, journals</w:t>
      </w:r>
      <w:r w:rsidR="005C453F">
        <w:t>, reports</w:t>
      </w:r>
      <w:r w:rsidR="00FD666E">
        <w:t>,</w:t>
      </w:r>
      <w:r w:rsidRPr="0000135D">
        <w:t xml:space="preserve"> and statistical analyses have been used. Additionally, the data used has been collected from several sources: Website</w:t>
      </w:r>
      <w:r w:rsidR="009804C5">
        <w:t xml:space="preserve"> </w:t>
      </w:r>
      <w:r w:rsidR="00F13946">
        <w:t>C</w:t>
      </w:r>
      <w:r w:rsidRPr="0000135D">
        <w:t xml:space="preserve">arbon’s API, </w:t>
      </w:r>
      <w:r w:rsidRPr="005C453F">
        <w:rPr>
          <w:color w:val="FF0000"/>
        </w:rPr>
        <w:t>[list other sites]</w:t>
      </w:r>
      <w:r w:rsidRPr="0000135D">
        <w:t>.</w:t>
      </w:r>
    </w:p>
    <w:p w14:paraId="7C6737EC" w14:textId="46132C5F" w:rsidR="00A84C14" w:rsidRPr="00AA2D0F" w:rsidRDefault="00A84C14" w:rsidP="006E2894">
      <w:pPr>
        <w:rPr>
          <w:lang w:val="bg-BG"/>
        </w:rPr>
      </w:pPr>
      <w:r>
        <w:t xml:space="preserve">The data analysis will be </w:t>
      </w:r>
      <w:r w:rsidR="00AA2D0F">
        <w:t xml:space="preserve">strictly </w:t>
      </w:r>
      <w:r>
        <w:t>quantitative</w:t>
      </w:r>
      <w:r w:rsidR="00602C71">
        <w:t>.</w:t>
      </w:r>
      <w:r>
        <w:t xml:space="preserve"> </w:t>
      </w:r>
      <w:r w:rsidR="00AA2D0F">
        <w:t xml:space="preserve">The goal here is </w:t>
      </w:r>
      <w:r w:rsidR="00602C71">
        <w:t xml:space="preserve">to analyze the impact of our internet surfing habits on a relatively large scale and to compare an </w:t>
      </w:r>
      <w:r w:rsidR="00602C71" w:rsidRPr="00602C71">
        <w:t>innocuous</w:t>
      </w:r>
      <w:r w:rsidR="00602C71">
        <w:t xml:space="preserve"> habit with the real-world impact it has. Due to the nature of the service that the data is sourced from, the analysis will be</w:t>
      </w:r>
      <w:r w:rsidR="00AA2D0F">
        <w:t xml:space="preserve"> </w:t>
      </w:r>
      <w:r w:rsidR="00602C71">
        <w:t>done entirely on the homepage of a given website and because of that</w:t>
      </w:r>
      <w:r w:rsidR="00AA2D0F">
        <w:t xml:space="preserve"> there will be no</w:t>
      </w:r>
      <w:r w:rsidR="00602C71">
        <w:t xml:space="preserve"> focus on</w:t>
      </w:r>
      <w:r w:rsidR="00AA2D0F">
        <w:t xml:space="preserve"> analysis o</w:t>
      </w:r>
      <w:r w:rsidR="00602C71">
        <w:t>f</w:t>
      </w:r>
      <w:r w:rsidR="00AA2D0F">
        <w:t xml:space="preserve"> </w:t>
      </w:r>
      <w:r w:rsidR="00117DCE">
        <w:t xml:space="preserve">common </w:t>
      </w:r>
      <w:r w:rsidR="00AA2D0F">
        <w:t>types of data transfer like streaming</w:t>
      </w:r>
      <w:r w:rsidR="00602C71">
        <w:t xml:space="preserve"> video from a particular streaming service, loading multiple pages from the same website or infinitely scrolling pages (e.g., Twitter, Facebook, NBCNews.com).</w:t>
      </w:r>
    </w:p>
    <w:p w14:paraId="652E5CBB" w14:textId="6ACCDA69" w:rsidR="000A4B06" w:rsidRPr="000A4B06" w:rsidRDefault="00074081" w:rsidP="006E2894">
      <w:r w:rsidRPr="0000135D">
        <w:t>The main data has been collect</w:t>
      </w:r>
      <w:r w:rsidR="00AA2D0F">
        <w:t>ed</w:t>
      </w:r>
      <w:r w:rsidRPr="0000135D">
        <w:t xml:space="preserve"> by using the Website</w:t>
      </w:r>
      <w:r w:rsidR="009804C5">
        <w:t xml:space="preserve"> </w:t>
      </w:r>
      <w:r w:rsidRPr="0000135D">
        <w:t>Carbon API</w:t>
      </w:r>
      <w:r w:rsidR="00117DCE">
        <w:t xml:space="preserve">, which is located at </w:t>
      </w:r>
      <w:hyperlink r:id="rId9" w:history="1">
        <w:r w:rsidR="00117DCE" w:rsidRPr="001A11E1">
          <w:rPr>
            <w:rStyle w:val="Hyperlink"/>
          </w:rPr>
          <w:t>https://www.websitecarbon.com/</w:t>
        </w:r>
      </w:hyperlink>
      <w:r w:rsidRPr="0000135D">
        <w:t xml:space="preserve">. It is an online tool </w:t>
      </w:r>
      <w:r w:rsidR="00602C71">
        <w:t xml:space="preserve">created by </w:t>
      </w:r>
      <w:r w:rsidR="00602C71" w:rsidRPr="00602C71">
        <w:t>Wholegrain Digital</w:t>
      </w:r>
      <w:r w:rsidR="00602C71">
        <w:t xml:space="preserve"> </w:t>
      </w:r>
      <w:r w:rsidRPr="0000135D">
        <w:t xml:space="preserve">that provides an estimate for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a website generates. </w:t>
      </w:r>
      <w:r w:rsidR="005C453F">
        <w:t>It awaits a query in the form of a URL</w:t>
      </w:r>
      <w:r w:rsidR="001A11E1">
        <w:t xml:space="preserve"> address</w:t>
      </w:r>
      <w:r w:rsidR="005C453F">
        <w:t xml:space="preserve"> and returns a JSON file containing several statistics about the website</w:t>
      </w:r>
      <w:r w:rsidR="00FD666E">
        <w:t>.</w:t>
      </w:r>
    </w:p>
    <w:p w14:paraId="45D93666" w14:textId="4F09D9A0" w:rsidR="00FD666E" w:rsidRDefault="00FD666E" w:rsidP="006E2894">
      <w:r>
        <w:t>The dataset</w:t>
      </w:r>
      <w:r w:rsidR="000A4B06">
        <w:t xml:space="preserve"> where all the statistics have been collected</w:t>
      </w:r>
      <w:r>
        <w:t xml:space="preserve"> is a .csv file generated from the </w:t>
      </w:r>
      <w:r w:rsidR="000A4B06">
        <w:t xml:space="preserve">data retrieved by the </w:t>
      </w:r>
      <w:r>
        <w:t>aforementioned API. It contains information about</w:t>
      </w:r>
      <w:r w:rsidR="000A4B06">
        <w:t xml:space="preserve"> the</w:t>
      </w:r>
      <w:r>
        <w:t xml:space="preserve"> 50,0</w:t>
      </w:r>
      <w:r w:rsidR="000A4B06">
        <w:t>34</w:t>
      </w:r>
      <w:r>
        <w:t xml:space="preserve"> most popular websites </w:t>
      </w:r>
      <w:r w:rsidR="00F844C0">
        <w:t>and it has the</w:t>
      </w:r>
      <w:r>
        <w:t xml:space="preserve"> following </w:t>
      </w:r>
      <w:r w:rsidR="001A11E1">
        <w:t xml:space="preserve">eight </w:t>
      </w:r>
      <w:r>
        <w:t xml:space="preserve">features: </w:t>
      </w:r>
    </w:p>
    <w:p w14:paraId="31C2BB7C" w14:textId="77777777" w:rsidR="00FD666E" w:rsidRDefault="00FD666E" w:rsidP="00FD666E">
      <w:pPr>
        <w:pStyle w:val="ListParagraph"/>
        <w:numPr>
          <w:ilvl w:val="0"/>
          <w:numId w:val="6"/>
        </w:numPr>
      </w:pPr>
      <w:r>
        <w:t>Website URL</w:t>
      </w:r>
    </w:p>
    <w:p w14:paraId="030C6D0A" w14:textId="1B577657" w:rsidR="00FD666E" w:rsidRDefault="00FD666E" w:rsidP="00FD666E">
      <w:pPr>
        <w:pStyle w:val="ListParagraph"/>
        <w:numPr>
          <w:ilvl w:val="0"/>
          <w:numId w:val="6"/>
        </w:numPr>
      </w:pPr>
      <w:r>
        <w:t>Type of hosting</w:t>
      </w:r>
      <w:r w:rsidR="00F844C0">
        <w:t xml:space="preserve"> – Depends on the energy source used by the data center. Saved as either ‘True’ for websites hosted by a service provider using green energy or ‘unknown’ for those whose green status could not be determined. The status is determined by the Green Web Foundation’s own API. (</w:t>
      </w:r>
      <w:hyperlink r:id="rId10" w:history="1">
        <w:r w:rsidR="001A11E1">
          <w:rPr>
            <w:rStyle w:val="Hyperlink"/>
          </w:rPr>
          <w:t>found here</w:t>
        </w:r>
      </w:hyperlink>
      <w:r w:rsidR="00F844C0">
        <w:t xml:space="preserve">) There, any websites that is hosted by a ‘Green’ data center is shown as using </w:t>
      </w:r>
      <w:r w:rsidR="006A4D53">
        <w:t>G</w:t>
      </w:r>
      <w:r w:rsidR="00F844C0">
        <w:t xml:space="preserve">reen energy (Note: Not all centers mentioned on the GWF website use </w:t>
      </w:r>
      <w:r w:rsidR="006A4D53">
        <w:t>G</w:t>
      </w:r>
      <w:r w:rsidR="00F844C0">
        <w:t>reen energy, in some cases they use standard grid and the emissions are offset afterwards.</w:t>
      </w:r>
      <w:r w:rsidR="00642130">
        <w:t xml:space="preserve"> Additionally, the hosting status can sometimes not be detected dependent on whether or not the website is using a CDN. In such a case the IP address of the host cannot be identified and the CDN is deemed to be the host.</w:t>
      </w:r>
      <w:r w:rsidR="00F844C0">
        <w:t>).</w:t>
      </w:r>
      <w:r w:rsidR="001869FB">
        <w:t xml:space="preserve"> If the website is found to be using green energy</w:t>
      </w:r>
      <w:r w:rsidR="00642130">
        <w:t>,</w:t>
      </w:r>
      <w:r w:rsidR="001869FB">
        <w:t xml:space="preserve"> then the carbon emissions are reduced.</w:t>
      </w:r>
    </w:p>
    <w:p w14:paraId="12A4D217" w14:textId="11CDF832" w:rsidR="00FD666E" w:rsidRDefault="00FD666E" w:rsidP="00FD666E">
      <w:pPr>
        <w:pStyle w:val="ListParagraph"/>
        <w:numPr>
          <w:ilvl w:val="0"/>
          <w:numId w:val="6"/>
        </w:numPr>
      </w:pPr>
      <w:r>
        <w:t xml:space="preserve">Number of bytes </w:t>
      </w:r>
      <w:r w:rsidR="006A4D53">
        <w:t xml:space="preserve">– The amount transferred upon the initial page load, provided that the website hasn’t been visited before. </w:t>
      </w:r>
    </w:p>
    <w:p w14:paraId="70B61B90" w14:textId="3608F00F" w:rsidR="00FD666E" w:rsidRDefault="00FD666E" w:rsidP="00FD666E">
      <w:pPr>
        <w:pStyle w:val="ListParagraph"/>
        <w:numPr>
          <w:ilvl w:val="0"/>
          <w:numId w:val="6"/>
        </w:numPr>
      </w:pPr>
      <w:r>
        <w:t xml:space="preserve">Number of bytes </w:t>
      </w:r>
      <w:r w:rsidR="006A4D53">
        <w:t>(adjusted)</w:t>
      </w:r>
      <w:r>
        <w:t xml:space="preserve"> </w:t>
      </w:r>
      <w:r w:rsidR="006A4D53">
        <w:t>– An adjusted value</w:t>
      </w:r>
      <w:r w:rsidR="00261748">
        <w:t xml:space="preserve"> for the second visit of a website</w:t>
      </w:r>
      <w:r w:rsidR="006A4D53">
        <w:t xml:space="preserve"> which takes into consideration browser caching.</w:t>
      </w:r>
    </w:p>
    <w:p w14:paraId="575F7925" w14:textId="0A7F7D79" w:rsidR="00FD666E" w:rsidRDefault="00FD666E" w:rsidP="00FD666E">
      <w:pPr>
        <w:pStyle w:val="ListParagraph"/>
        <w:numPr>
          <w:ilvl w:val="0"/>
          <w:numId w:val="6"/>
        </w:numPr>
      </w:pPr>
      <w:r>
        <w:t>Percentage of sites it is cleaner than</w:t>
      </w:r>
      <w:r w:rsidR="006A4D53">
        <w:t xml:space="preserve"> – A simple comparison between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6A4D53">
        <w:t xml:space="preserve"> the currently tested website generates and the others in the database. Comparison is done at [ ].</w:t>
      </w:r>
    </w:p>
    <w:p w14:paraId="11B553F0" w14:textId="5F5AA2D4" w:rsidR="00FD666E" w:rsidRDefault="006A4D53" w:rsidP="00FD666E">
      <w:pPr>
        <w:pStyle w:val="ListParagraph"/>
        <w:numPr>
          <w:ilvl w:val="0"/>
          <w:numId w:val="6"/>
        </w:numPr>
      </w:pPr>
      <w:r>
        <w:t>Energy – The amount transferred upon a single page load, in Kilowatts per Gigabyte.</w:t>
      </w:r>
    </w:p>
    <w:p w14:paraId="53C62950" w14:textId="2EB20E6C" w:rsidR="00394344" w:rsidRDefault="00FD666E"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2</w:t>
      </w:r>
      <w:r>
        <w:t xml:space="preserve"> transferred</w:t>
      </w:r>
      <w:r w:rsidR="001A11E1">
        <w:t xml:space="preserve"> by</w:t>
      </w:r>
      <w:r>
        <w:t xml:space="preserve"> </w:t>
      </w:r>
      <w:r w:rsidR="001A11E1">
        <w:t>a</w:t>
      </w:r>
      <w:r w:rsidR="00394344">
        <w:t xml:space="preserve"> </w:t>
      </w:r>
      <w:r>
        <w:t xml:space="preserve">renewable </w:t>
      </w:r>
      <w:r w:rsidR="00394344">
        <w:t>grid</w:t>
      </w:r>
    </w:p>
    <w:p w14:paraId="1E7E6072" w14:textId="2426F549" w:rsidR="00FD666E" w:rsidRPr="00FD666E" w:rsidRDefault="00394344" w:rsidP="00FD666E">
      <w:pPr>
        <w:pStyle w:val="ListParagraph"/>
        <w:numPr>
          <w:ilvl w:val="0"/>
          <w:numId w:val="6"/>
        </w:numPr>
      </w:pPr>
      <w:r>
        <w:t xml:space="preserve">Grams and liters of </w:t>
      </w:r>
      <w:r>
        <w:rPr>
          <w:rFonts w:cstheme="minorHAnsi"/>
          <w:color w:val="202122"/>
          <w:shd w:val="clear" w:color="auto" w:fill="FFFFFF"/>
        </w:rPr>
        <w:t>CO</w:t>
      </w:r>
      <w:r>
        <w:rPr>
          <w:rFonts w:cstheme="minorHAnsi"/>
          <w:color w:val="202122"/>
          <w:shd w:val="clear" w:color="auto" w:fill="FFFFFF"/>
          <w:vertAlign w:val="subscript"/>
        </w:rPr>
        <w:t xml:space="preserve">2 </w:t>
      </w:r>
      <w:r w:rsidR="001A11E1">
        <w:t>by a</w:t>
      </w:r>
      <w:r w:rsidR="00FD666E">
        <w:t xml:space="preserve"> </w:t>
      </w:r>
      <w:r w:rsidR="001A11E1">
        <w:t xml:space="preserve">standard </w:t>
      </w:r>
      <w:r w:rsidR="00FD666E">
        <w:t>national grid.</w:t>
      </w:r>
    </w:p>
    <w:p w14:paraId="69EA6073" w14:textId="1BE555E4" w:rsidR="00074081" w:rsidRDefault="00394344" w:rsidP="006E2894">
      <w:r>
        <w:t xml:space="preserve">The website list we are using has been sourced from the </w:t>
      </w:r>
      <w:hyperlink r:id="rId11" w:history="1">
        <w:r w:rsidRPr="00394344">
          <w:rPr>
            <w:rStyle w:val="Hyperlink"/>
          </w:rPr>
          <w:t>Tranco</w:t>
        </w:r>
      </w:hyperlink>
      <w:r>
        <w:t xml:space="preserve"> list of 1 million most popular websites. </w:t>
      </w:r>
      <w:r w:rsidR="00EA00D3">
        <w:t>This</w:t>
      </w:r>
      <w:r w:rsidR="00B7502B">
        <w:t xml:space="preserve"> is a list which uses averaged data from four other ranking providers (Alexa, Cisco Umbrella, Majestic and Quan</w:t>
      </w:r>
      <w:r w:rsidR="00094BD0">
        <w:t>t</w:t>
      </w:r>
      <w:r w:rsidR="00B7502B">
        <w:t xml:space="preserve">cast). </w:t>
      </w:r>
      <w:r w:rsidR="00EA00D3">
        <w:t xml:space="preserve">The reason for using Tranco, and not either of the four other rankings is that </w:t>
      </w:r>
      <w:r w:rsidR="00094BD0">
        <w:t>they</w:t>
      </w:r>
      <w:r w:rsidR="001F09E3">
        <w:t xml:space="preserve"> have been found to</w:t>
      </w:r>
      <w:r w:rsidR="00094BD0">
        <w:t xml:space="preserve"> often disagree on which sites are actually the most popular. Those lists can change daily </w:t>
      </w:r>
      <w:r w:rsidR="00094BD0">
        <w:lastRenderedPageBreak/>
        <w:t xml:space="preserve">and are manipulatable by third parties. </w:t>
      </w:r>
      <w:r w:rsidR="00B7502B">
        <w:t xml:space="preserve">The data has been </w:t>
      </w:r>
      <w:r w:rsidR="00094BD0">
        <w:t xml:space="preserve">sourced from the original rankings and then averaged over a thirty-day period </w:t>
      </w:r>
      <w:r w:rsidR="00094BD0">
        <w:t>(le Pochat et al., 2019)</w:t>
      </w:r>
      <w:r w:rsidR="00921B49">
        <w:t>.</w:t>
      </w:r>
      <w:r w:rsidR="00E21C38">
        <w:t xml:space="preserve"> The </w:t>
      </w:r>
      <w:r w:rsidR="00094BD0">
        <w:t>list used to write this project</w:t>
      </w:r>
      <w:r w:rsidR="00E21C38">
        <w:t xml:space="preserve"> was retrieved </w:t>
      </w:r>
      <w:r w:rsidR="00094BD0">
        <w:t>on</w:t>
      </w:r>
      <w:r w:rsidR="00E21C38">
        <w:t xml:space="preserve"> 03/05/2022.</w:t>
      </w:r>
    </w:p>
    <w:p w14:paraId="11879637" w14:textId="7C305FFC" w:rsidR="00921B49" w:rsidRDefault="00921B49" w:rsidP="006E2894">
      <w:r>
        <w:t xml:space="preserve">The </w:t>
      </w:r>
      <w:r w:rsidR="001278A1">
        <w:t>dataset</w:t>
      </w:r>
      <w:r w:rsidR="00E21C38">
        <w:t xml:space="preserve"> that was used for analysis </w:t>
      </w:r>
      <w:r w:rsidR="001278A1">
        <w:t xml:space="preserve">has been sourced between the period of 04/05/2022 and </w:t>
      </w:r>
      <w:r w:rsidR="00C8789E" w:rsidRPr="00C8789E">
        <w:t>21</w:t>
      </w:r>
      <w:r w:rsidR="001278A1" w:rsidRPr="00C8789E">
        <w:t>/5/2022.</w:t>
      </w:r>
    </w:p>
    <w:p w14:paraId="66DF40FA" w14:textId="2341C007" w:rsidR="00E21C38" w:rsidRDefault="00E21C38" w:rsidP="00E21C38">
      <w:pPr>
        <w:pStyle w:val="Heading3"/>
        <w:rPr>
          <w:color w:val="FF0000"/>
        </w:rPr>
      </w:pPr>
      <w:bookmarkStart w:id="7" w:name="_Toc106643057"/>
      <w:r>
        <w:t>Errors and Limitations</w:t>
      </w:r>
      <w:bookmarkEnd w:id="7"/>
    </w:p>
    <w:p w14:paraId="009EFE39" w14:textId="3CFD8F4C" w:rsidR="001278A1" w:rsidRDefault="00E21C38" w:rsidP="006E2894">
      <w:r>
        <w:t>The set</w:t>
      </w:r>
      <w:r w:rsidR="001278A1">
        <w:t xml:space="preserve"> has been cleaned up of any accidentally repeated data and several manual edits have been made for the following issues:</w:t>
      </w:r>
    </w:p>
    <w:p w14:paraId="092454D9" w14:textId="64DC370C" w:rsidR="001278A1" w:rsidRDefault="00E21C38" w:rsidP="001278A1">
      <w:pPr>
        <w:pStyle w:val="ListParagraph"/>
        <w:numPr>
          <w:ilvl w:val="0"/>
          <w:numId w:val="7"/>
        </w:numPr>
      </w:pPr>
      <w:r>
        <w:t>Google</w:t>
      </w:r>
      <w:r w:rsidR="001278A1">
        <w:t xml:space="preserve"> redirects: Some URLs</w:t>
      </w:r>
      <w:r w:rsidR="00EB736E">
        <w:t xml:space="preserve">, like several of </w:t>
      </w:r>
      <w:r w:rsidR="001278A1">
        <w:t>Google’s regional domains</w:t>
      </w:r>
      <w:r w:rsidR="00EB736E">
        <w:t xml:space="preserve"> and multiple other unrelated websites</w:t>
      </w:r>
      <w:r w:rsidR="001278A1">
        <w:t xml:space="preserve">) redirect to </w:t>
      </w:r>
      <w:r w:rsidR="00EB736E">
        <w:t xml:space="preserve">either </w:t>
      </w:r>
      <w:r w:rsidR="001278A1">
        <w:t>the main Google.com domain</w:t>
      </w:r>
      <w:r w:rsidR="00EB736E">
        <w:t xml:space="preserve"> or one of the regional variations</w:t>
      </w:r>
      <w:r w:rsidR="001278A1">
        <w:t xml:space="preserve">. </w:t>
      </w:r>
      <w:r>
        <w:t xml:space="preserve">This created several hundred duplicate “https://www.google.[region]/” entries. </w:t>
      </w:r>
      <w:r w:rsidR="001278A1">
        <w:t>In this case the</w:t>
      </w:r>
      <w:r>
        <w:t xml:space="preserve"> redirected entries have been removed and only the first one from each region has been kept with the presumption that it is the original one. </w:t>
      </w:r>
    </w:p>
    <w:p w14:paraId="4423D7B5" w14:textId="1E0959F8" w:rsidR="00C859EC" w:rsidRPr="00E21C38" w:rsidRDefault="00E21C38" w:rsidP="00C859EC">
      <w:pPr>
        <w:pStyle w:val="ListParagraph"/>
        <w:numPr>
          <w:ilvl w:val="0"/>
          <w:numId w:val="7"/>
        </w:numPr>
      </w:pPr>
      <w:r w:rsidRPr="00E21C38">
        <w:t xml:space="preserve">General </w:t>
      </w:r>
      <w:r>
        <w:t>regional redirects: The same issue appeared for several other websites and has been dealt with in the same way.</w:t>
      </w:r>
    </w:p>
    <w:p w14:paraId="1EDEADCC" w14:textId="66624AF2" w:rsidR="001278A1" w:rsidRDefault="001278A1" w:rsidP="001278A1">
      <w:r>
        <w:t xml:space="preserve">Additionally, the data has been formatted to account for visual clarity and ease of use (decimal sign placement, </w:t>
      </w:r>
      <w:r w:rsidR="008D6622">
        <w:t>general formatting</w:t>
      </w:r>
      <w:r>
        <w:t>).</w:t>
      </w:r>
    </w:p>
    <w:p w14:paraId="482AC4EA" w14:textId="0864A764" w:rsidR="00C859EC" w:rsidRDefault="00C859EC" w:rsidP="001278A1">
      <w:r>
        <w:t>An occurring issue encountered during this data collection process was also a large number of websites which could not be analyzed for different reasons. These reasons are as follows:</w:t>
      </w:r>
    </w:p>
    <w:p w14:paraId="1097E1B0" w14:textId="180A5609" w:rsidR="00C859EC" w:rsidRDefault="00C859EC" w:rsidP="00C859EC">
      <w:pPr>
        <w:pStyle w:val="ListParagraph"/>
        <w:numPr>
          <w:ilvl w:val="0"/>
          <w:numId w:val="13"/>
        </w:numPr>
      </w:pPr>
      <w:r>
        <w:t>The website was offline.</w:t>
      </w:r>
    </w:p>
    <w:p w14:paraId="3847D1FF" w14:textId="34044474" w:rsidR="00784A21" w:rsidRDefault="008D5D87" w:rsidP="00784A21">
      <w:pPr>
        <w:pStyle w:val="ListParagraph"/>
        <w:numPr>
          <w:ilvl w:val="0"/>
          <w:numId w:val="13"/>
        </w:numPr>
      </w:pPr>
      <w:r>
        <w:t xml:space="preserve">The website was hosted by Cloudflare – </w:t>
      </w:r>
      <w:r w:rsidR="00784A21">
        <w:t>In this case the API returned a response in an HTML form and not JSON. Each time that happen</w:t>
      </w:r>
      <w:r w:rsidR="008D6622">
        <w:t>s</w:t>
      </w:r>
      <w:r w:rsidR="00784A21">
        <w:t xml:space="preserve"> the corresponding website </w:t>
      </w:r>
      <w:r w:rsidR="008D6622">
        <w:t>is</w:t>
      </w:r>
      <w:r w:rsidR="00784A21">
        <w:t xml:space="preserve"> skipped.</w:t>
      </w:r>
    </w:p>
    <w:p w14:paraId="22C2E8DE" w14:textId="64783CAC" w:rsidR="008D6622" w:rsidRDefault="008D6622" w:rsidP="008D6622">
      <w:pPr>
        <w:pStyle w:val="ListParagraph"/>
      </w:pPr>
    </w:p>
    <w:p w14:paraId="73BC79CF" w14:textId="6EEF8DEF" w:rsidR="008D6622" w:rsidRDefault="008D6622" w:rsidP="008D6622">
      <w:pPr>
        <w:pStyle w:val="ListParagraph"/>
      </w:pPr>
      <w:r>
        <w:t>A few other reasons, as mentioned by Wholegrain Digital on their website are:</w:t>
      </w:r>
    </w:p>
    <w:p w14:paraId="3C638824" w14:textId="464A2EF6" w:rsidR="008D6622" w:rsidRDefault="008D6622" w:rsidP="008D6622">
      <w:pPr>
        <w:pStyle w:val="ListParagraph"/>
        <w:numPr>
          <w:ilvl w:val="0"/>
          <w:numId w:val="15"/>
        </w:numPr>
      </w:pPr>
      <w:r>
        <w:t>The website can be accessed by the public through a standard web browser.</w:t>
      </w:r>
    </w:p>
    <w:p w14:paraId="516A9336" w14:textId="447BE40C" w:rsidR="008D6622" w:rsidRDefault="008D6622" w:rsidP="008D6622">
      <w:pPr>
        <w:pStyle w:val="ListParagraph"/>
        <w:numPr>
          <w:ilvl w:val="0"/>
          <w:numId w:val="15"/>
        </w:numPr>
      </w:pPr>
      <w:r>
        <w:t>It does not require login.</w:t>
      </w:r>
    </w:p>
    <w:p w14:paraId="009E590F" w14:textId="54CE2CE2" w:rsidR="008D6622" w:rsidRDefault="008D6622" w:rsidP="008D6622">
      <w:pPr>
        <w:pStyle w:val="ListParagraph"/>
        <w:numPr>
          <w:ilvl w:val="0"/>
          <w:numId w:val="15"/>
        </w:numPr>
      </w:pPr>
      <w:r>
        <w:t>It allows search engines.</w:t>
      </w:r>
    </w:p>
    <w:p w14:paraId="55CB5124" w14:textId="049CB405" w:rsidR="008D6622" w:rsidRDefault="008D6622" w:rsidP="008D6622">
      <w:pPr>
        <w:pStyle w:val="ListParagraph"/>
        <w:numPr>
          <w:ilvl w:val="0"/>
          <w:numId w:val="15"/>
        </w:numPr>
      </w:pPr>
      <w:r>
        <w:t>Contains unique content aimed at human visitors – this excludes holding pages, error pages, server notification pages, demo pages or pages that are generally useless (this is highly subjective).</w:t>
      </w:r>
    </w:p>
    <w:p w14:paraId="523B8FD3" w14:textId="4F5A8F73" w:rsidR="009E2B3C" w:rsidRDefault="008D6622" w:rsidP="009E2B3C">
      <w:pPr>
        <w:pStyle w:val="ListParagraph"/>
        <w:numPr>
          <w:ilvl w:val="0"/>
          <w:numId w:val="15"/>
        </w:numPr>
      </w:pPr>
      <w:r>
        <w:t>Is free from illegal or explicit content.</w:t>
      </w:r>
    </w:p>
    <w:p w14:paraId="34B95DEC" w14:textId="371C9817" w:rsidR="008D6622" w:rsidRDefault="008D6622" w:rsidP="008D6622">
      <w:r>
        <w:t>The original goal of the project was to parse the entire one million website list. Unfortunately, another limitation was encountered at the data collection process: the API used has a daily limit of 25,000 hits available to it</w:t>
      </w:r>
      <w:r w:rsidR="00FA13B8">
        <w:t xml:space="preserve"> and it </w:t>
      </w:r>
      <w:r>
        <w:t>is also shared with other users</w:t>
      </w:r>
      <w:r w:rsidR="00FA13B8">
        <w:t>. B</w:t>
      </w:r>
      <w:r>
        <w:t>ecause of that the number of sites that could be parsed per day was no more than two to three thousand.</w:t>
      </w:r>
    </w:p>
    <w:p w14:paraId="3C1A2783" w14:textId="2960722E" w:rsidR="008C7D41" w:rsidRPr="001278A1" w:rsidRDefault="008D6622" w:rsidP="008D6622">
      <w:r>
        <w:t xml:space="preserve">Overall, the first 65,600 websites from the Tranco list were parsed. 52,431 of those were </w:t>
      </w:r>
      <w:r w:rsidR="008F3474">
        <w:t>actually pro</w:t>
      </w:r>
      <w:r w:rsidR="00706B31">
        <w:t>c</w:t>
      </w:r>
      <w:r w:rsidR="008F3474">
        <w:t>essed</w:t>
      </w:r>
      <w:r w:rsidR="00706B31">
        <w:t xml:space="preserve"> (due to the issues mentioned above)</w:t>
      </w:r>
      <w:r w:rsidR="008C7D41">
        <w:t xml:space="preserve"> and after the removal of any duplicates there were 50,034 usable websites</w:t>
      </w:r>
      <w:r w:rsidR="00706B31">
        <w:t xml:space="preserve"> left</w:t>
      </w:r>
      <w:r w:rsidR="008C7D41">
        <w:t xml:space="preserve">. The loss from parsed to parsable </w:t>
      </w:r>
      <w:r w:rsidR="00B67613">
        <w:t>is</w:t>
      </w:r>
      <w:r w:rsidR="008C7D41">
        <w:t xml:space="preserve"> 21.1% and from parsable to usable is an additional 4.6%.</w:t>
      </w:r>
    </w:p>
    <w:p w14:paraId="7820A233" w14:textId="19109619" w:rsidR="001278A1" w:rsidRPr="0000135D" w:rsidRDefault="001278A1" w:rsidP="001278A1">
      <w:pPr>
        <w:pStyle w:val="Heading2"/>
        <w:rPr>
          <w:sz w:val="24"/>
          <w:szCs w:val="24"/>
        </w:rPr>
      </w:pPr>
      <w:bookmarkStart w:id="8" w:name="_Toc106643058"/>
      <w:r w:rsidRPr="0000135D">
        <w:rPr>
          <w:sz w:val="24"/>
          <w:szCs w:val="24"/>
        </w:rPr>
        <w:lastRenderedPageBreak/>
        <w:t>Software</w:t>
      </w:r>
      <w:bookmarkEnd w:id="8"/>
      <w:r w:rsidR="00992E25">
        <w:rPr>
          <w:sz w:val="24"/>
          <w:szCs w:val="24"/>
        </w:rPr>
        <w:br/>
      </w:r>
    </w:p>
    <w:p w14:paraId="16FB82C7" w14:textId="61749167" w:rsidR="001278A1" w:rsidRDefault="001278A1" w:rsidP="001278A1">
      <w:r w:rsidRPr="0000135D">
        <w:t>The research question and the scope of the paper were defined in the previous sections. Here</w:t>
      </w:r>
      <w:r w:rsidR="00992E25">
        <w:t>,</w:t>
      </w:r>
      <w:r w:rsidRPr="0000135D">
        <w:t xml:space="preserve"> the tools used for the data collection </w:t>
      </w:r>
      <w:r w:rsidR="00FF5A81">
        <w:t xml:space="preserve">and manipulation </w:t>
      </w:r>
      <w:r w:rsidRPr="0000135D">
        <w:t>process</w:t>
      </w:r>
      <w:r w:rsidR="00FF5A81">
        <w:t>es</w:t>
      </w:r>
      <w:r w:rsidRPr="0000135D">
        <w:t xml:space="preserve"> are described.</w:t>
      </w:r>
    </w:p>
    <w:p w14:paraId="4FFB0864" w14:textId="05609DCA" w:rsidR="003F6339" w:rsidRDefault="003F6339" w:rsidP="001278A1">
      <w:r>
        <w:t>Essential software used:</w:t>
      </w:r>
    </w:p>
    <w:p w14:paraId="6691F917" w14:textId="481CCB11"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Visual Studio Code 1.68.1 (for Windows)</w:t>
      </w:r>
    </w:p>
    <w:p w14:paraId="13A730B5" w14:textId="3D26CAF4" w:rsidR="001F09E3" w:rsidRDefault="001F09E3"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Jupyter v2022.5.1001601848</w:t>
      </w:r>
    </w:p>
    <w:p w14:paraId="62D81DF6" w14:textId="6B4500E4" w:rsidR="003F6339" w:rsidRDefault="003F6339" w:rsidP="00226CCD">
      <w:pPr>
        <w:pStyle w:val="ListParagraph"/>
        <w:numPr>
          <w:ilvl w:val="0"/>
          <w:numId w:val="16"/>
        </w:numPr>
        <w:pBdr>
          <w:top w:val="single" w:sz="4" w:space="1" w:color="auto"/>
          <w:left w:val="single" w:sz="4" w:space="4" w:color="auto"/>
          <w:bottom w:val="single" w:sz="4" w:space="1" w:color="auto"/>
          <w:right w:val="single" w:sz="4" w:space="4" w:color="auto"/>
        </w:pBdr>
        <w:shd w:val="clear" w:color="auto" w:fill="F2F2F2" w:themeFill="background1" w:themeFillShade="F2"/>
      </w:pPr>
      <w:r>
        <w:t>Python 3.10.4</w:t>
      </w:r>
    </w:p>
    <w:p w14:paraId="49D4D6B2" w14:textId="53087E49" w:rsidR="001278A1" w:rsidRPr="0000135D" w:rsidRDefault="001278A1" w:rsidP="001278A1">
      <w:r w:rsidRPr="0000135D">
        <w:t xml:space="preserve">There were two main </w:t>
      </w:r>
      <w:r w:rsidR="00FF5A81">
        <w:t>tools</w:t>
      </w:r>
      <w:r w:rsidRPr="0000135D">
        <w:t xml:space="preserve"> used</w:t>
      </w:r>
      <w:r w:rsidR="00FF5A81">
        <w:t xml:space="preserve"> for data collection</w:t>
      </w:r>
      <w:r w:rsidRPr="0000135D">
        <w:t xml:space="preserve">: </w:t>
      </w:r>
    </w:p>
    <w:p w14:paraId="053D52AB" w14:textId="73C04243" w:rsidR="001278A1" w:rsidRPr="0000135D" w:rsidRDefault="001278A1" w:rsidP="001278A1">
      <w:pPr>
        <w:pStyle w:val="ListParagraph"/>
        <w:numPr>
          <w:ilvl w:val="0"/>
          <w:numId w:val="3"/>
        </w:numPr>
      </w:pPr>
      <w:r w:rsidRPr="0000135D">
        <w:t>An HTTP Request/Response program (</w:t>
      </w:r>
      <w:r w:rsidR="00E74574">
        <w:t>get_requester</w:t>
      </w:r>
      <w:r w:rsidR="00992E25">
        <w:t>.py</w:t>
      </w:r>
      <w:r w:rsidRPr="0000135D">
        <w:t>)</w:t>
      </w:r>
      <w:r w:rsidR="00A84C14">
        <w:t xml:space="preserve"> which main function is to</w:t>
      </w:r>
      <w:r w:rsidRPr="0000135D">
        <w:t xml:space="preserve"> send out asynchronous requests to the Website</w:t>
      </w:r>
      <w:r w:rsidR="00261748">
        <w:t xml:space="preserve"> </w:t>
      </w:r>
      <w:r w:rsidRPr="0000135D">
        <w:t xml:space="preserve">Carbon API and receives JSON formatted responses in return. </w:t>
      </w:r>
      <w:r w:rsidR="00A84C14">
        <w:t>It has been w</w:t>
      </w:r>
      <w:r w:rsidRPr="0000135D">
        <w:t xml:space="preserve">ritten with Python 3.10.4 64bit. </w:t>
      </w:r>
    </w:p>
    <w:p w14:paraId="1C992218" w14:textId="6C709931" w:rsidR="001278A1" w:rsidRPr="0000135D" w:rsidRDefault="00A84C14" w:rsidP="001278A1">
      <w:pPr>
        <w:pStyle w:val="ListParagraph"/>
      </w:pPr>
      <w:r>
        <w:t>Additionally, these l</w:t>
      </w:r>
      <w:r w:rsidR="001278A1" w:rsidRPr="0000135D">
        <w:t xml:space="preserve">ibraries </w:t>
      </w:r>
      <w:r w:rsidR="009E2B3C">
        <w:t xml:space="preserve">were </w:t>
      </w:r>
      <w:r w:rsidR="001278A1" w:rsidRPr="0000135D">
        <w:t xml:space="preserve">used: </w:t>
      </w:r>
    </w:p>
    <w:p w14:paraId="39BDC07F" w14:textId="6C318E6D" w:rsidR="001278A1" w:rsidRPr="0000135D" w:rsidRDefault="001278A1" w:rsidP="001278A1">
      <w:pPr>
        <w:pStyle w:val="ListParagraph"/>
        <w:numPr>
          <w:ilvl w:val="0"/>
          <w:numId w:val="4"/>
        </w:numPr>
      </w:pPr>
      <w:r w:rsidRPr="0000135D">
        <w:t>ASYNCIO (</w:t>
      </w:r>
      <w:hyperlink r:id="rId12" w:history="1">
        <w:r w:rsidR="00C7733F">
          <w:rPr>
            <w:rStyle w:val="Hyperlink"/>
          </w:rPr>
          <w:t>Documentation</w:t>
        </w:r>
      </w:hyperlink>
      <w:r w:rsidRPr="0000135D">
        <w:t xml:space="preserve">). </w:t>
      </w:r>
      <w:r w:rsidR="00A84C14" w:rsidRPr="0000135D">
        <w:t>Part of the Python Standard Library</w:t>
      </w:r>
      <w:r w:rsidR="00A84C14">
        <w:t>.</w:t>
      </w:r>
      <w:r w:rsidRPr="0000135D">
        <w:t xml:space="preserve"> </w:t>
      </w:r>
      <w:r w:rsidR="00A84C14">
        <w:t>U</w:t>
      </w:r>
      <w:r w:rsidRPr="0000135D">
        <w:t xml:space="preserve">tilizes concurrent programming concepts to make asynchronous programming possible. </w:t>
      </w:r>
      <w:r w:rsidR="00A84C14">
        <w:t>It is used because asynchronous requests</w:t>
      </w:r>
      <w:r w:rsidR="00641AB0">
        <w:t xml:space="preserve"> are</w:t>
      </w:r>
      <w:r w:rsidR="00C82884">
        <w:t xml:space="preserve"> usually</w:t>
      </w:r>
      <w:r w:rsidR="00A84C14">
        <w:t xml:space="preserve"> multiple times f</w:t>
      </w:r>
      <w:r w:rsidRPr="0000135D">
        <w:t>aster than sequential</w:t>
      </w:r>
      <w:r w:rsidR="00A84C14">
        <w:t>ly programmed</w:t>
      </w:r>
      <w:r w:rsidRPr="0000135D">
        <w:t xml:space="preserve"> </w:t>
      </w:r>
      <w:r w:rsidR="00A84C14">
        <w:t>ones, depending on the implementation and the receiving server’s limitations</w:t>
      </w:r>
      <w:r w:rsidRPr="0000135D">
        <w:t>.</w:t>
      </w:r>
      <w:r w:rsidR="00A330FB">
        <w:t xml:space="preserve"> Concurrency allows for different parts (e.g., functions) of a program</w:t>
      </w:r>
      <w:r w:rsidR="00A330FB">
        <w:rPr>
          <w:color w:val="FF0000"/>
        </w:rPr>
        <w:t xml:space="preserve"> </w:t>
      </w:r>
      <w:r w:rsidR="00A330FB">
        <w:t>to be executed out of order. It means that executing functions can be done “in parallel” which significantly boosts the overall speed of execution of the program. Note that ASYNCIO does not truly support parallelism, but the execution of functions is so quick so that to the purposes of this experiment and the bandwidth of the data processed it works essentially the same.</w:t>
      </w:r>
    </w:p>
    <w:p w14:paraId="3F8E9071" w14:textId="2B9FFBD8" w:rsidR="001278A1" w:rsidRDefault="001278A1" w:rsidP="001278A1">
      <w:pPr>
        <w:pStyle w:val="ListParagraph"/>
        <w:numPr>
          <w:ilvl w:val="0"/>
          <w:numId w:val="4"/>
        </w:numPr>
      </w:pPr>
      <w:r w:rsidRPr="0000135D">
        <w:t>AIOHTTP (</w:t>
      </w:r>
      <w:hyperlink r:id="rId13" w:history="1">
        <w:r w:rsidRPr="0000135D">
          <w:rPr>
            <w:rStyle w:val="Hyperlink"/>
          </w:rPr>
          <w:t>Documentation</w:t>
        </w:r>
      </w:hyperlink>
      <w:r w:rsidRPr="0000135D">
        <w:t>)</w:t>
      </w:r>
      <w:r w:rsidR="00261748">
        <w:t>.</w:t>
      </w:r>
      <w:r w:rsidRPr="0000135D">
        <w:t xml:space="preserve"> </w:t>
      </w:r>
      <w:r w:rsidR="00261748">
        <w:t>W</w:t>
      </w:r>
      <w:r w:rsidRPr="0000135D">
        <w:t xml:space="preserve">ritten by Nikolay Kim and Andrew Svetlov. A client/server library that utilizes </w:t>
      </w:r>
      <w:r w:rsidR="00A84C14" w:rsidRPr="0000135D">
        <w:t>ASYNCIO</w:t>
      </w:r>
      <w:r w:rsidRPr="0000135D">
        <w:t xml:space="preserve"> for making asynchronous HTTP GET requests targeted towards a public endpoint from the Website</w:t>
      </w:r>
      <w:r w:rsidR="00261748">
        <w:t xml:space="preserve"> </w:t>
      </w:r>
      <w:r w:rsidRPr="0000135D">
        <w:t>Carbon API.</w:t>
      </w:r>
    </w:p>
    <w:p w14:paraId="43CCB94D" w14:textId="69A41336" w:rsidR="00261748" w:rsidRPr="0000135D" w:rsidRDefault="00261748" w:rsidP="001278A1">
      <w:pPr>
        <w:pStyle w:val="ListParagraph"/>
        <w:numPr>
          <w:ilvl w:val="0"/>
          <w:numId w:val="4"/>
        </w:numPr>
      </w:pPr>
      <w:r>
        <w:t>Throttler 1.2.1 (</w:t>
      </w:r>
      <w:hyperlink r:id="rId14" w:history="1">
        <w:r w:rsidRPr="00261748">
          <w:rPr>
            <w:rStyle w:val="Hyperlink"/>
          </w:rPr>
          <w:t>Documentation</w:t>
        </w:r>
      </w:hyperlink>
      <w:r>
        <w:t>). Used for throttling the amount of outgoing GET requests, as to not overload the receiving server.</w:t>
      </w:r>
    </w:p>
    <w:p w14:paraId="5B4823C1" w14:textId="3C04BCE0" w:rsidR="001278A1" w:rsidRDefault="001278A1" w:rsidP="001278A1">
      <w:pPr>
        <w:pStyle w:val="ListParagraph"/>
        <w:numPr>
          <w:ilvl w:val="0"/>
          <w:numId w:val="3"/>
        </w:numPr>
      </w:pPr>
      <w:r w:rsidRPr="0000135D">
        <w:t>The Website</w:t>
      </w:r>
      <w:r w:rsidR="00261748">
        <w:t xml:space="preserve"> </w:t>
      </w:r>
      <w:r w:rsidRPr="0000135D">
        <w:t>Carbon API which provides the data to the Python program.</w:t>
      </w:r>
    </w:p>
    <w:p w14:paraId="4B845BC9" w14:textId="101AAB1A" w:rsidR="003F6339" w:rsidRDefault="003F6339" w:rsidP="003F6339">
      <w:r>
        <w:t>And the following tool w</w:t>
      </w:r>
      <w:r w:rsidR="00C7733F">
        <w:t>as</w:t>
      </w:r>
      <w:r>
        <w:t xml:space="preserve"> used for the data manipulation and analysis process:</w:t>
      </w:r>
    </w:p>
    <w:p w14:paraId="6C804F8E" w14:textId="6FA90C03" w:rsidR="00C7733F" w:rsidRDefault="00C7733F" w:rsidP="00C7733F">
      <w:pPr>
        <w:pStyle w:val="ListParagraph"/>
        <w:numPr>
          <w:ilvl w:val="0"/>
          <w:numId w:val="3"/>
        </w:numPr>
      </w:pPr>
      <w:r>
        <w:t>An .ipynb notebook file (notebook.ipynb) which was used in VSCode to combine the collected .csv files into one file (called main.csv), format it, clean any potential issues with it and generate data for the thesis.</w:t>
      </w:r>
    </w:p>
    <w:p w14:paraId="433ECBD8" w14:textId="45AD41E4" w:rsidR="00C7733F" w:rsidRDefault="00C7733F" w:rsidP="00C7733F">
      <w:pPr>
        <w:pStyle w:val="ListParagraph"/>
      </w:pPr>
      <w:r>
        <w:t>Additionally, these libraries were used:</w:t>
      </w:r>
    </w:p>
    <w:p w14:paraId="22C594C8" w14:textId="25D2087D" w:rsidR="00C7733F" w:rsidRDefault="00C7733F" w:rsidP="00C7733F">
      <w:pPr>
        <w:pStyle w:val="ListParagraph"/>
        <w:numPr>
          <w:ilvl w:val="0"/>
          <w:numId w:val="18"/>
        </w:numPr>
      </w:pPr>
      <w:r>
        <w:t>Pandas 1.4.2 (</w:t>
      </w:r>
      <w:hyperlink r:id="rId15" w:history="1">
        <w:r w:rsidRPr="00C7733F">
          <w:rPr>
            <w:rStyle w:val="Hyperlink"/>
          </w:rPr>
          <w:t>Documentation</w:t>
        </w:r>
      </w:hyperlink>
      <w:r>
        <w:t>)</w:t>
      </w:r>
      <w:r w:rsidR="00074ADC">
        <w:t>. A Python written software library used for data science purposes. This is the library used the most in this project for reading files, plotting graphs, storing data and more.</w:t>
      </w:r>
    </w:p>
    <w:p w14:paraId="504F93F7" w14:textId="11923138" w:rsidR="00C7733F" w:rsidRDefault="00C7733F" w:rsidP="00C7733F">
      <w:pPr>
        <w:pStyle w:val="ListParagraph"/>
        <w:numPr>
          <w:ilvl w:val="0"/>
          <w:numId w:val="18"/>
        </w:numPr>
      </w:pPr>
      <w:r>
        <w:t>NumPy 1.22.3</w:t>
      </w:r>
      <w:r w:rsidR="007E48E7">
        <w:t xml:space="preserve"> (</w:t>
      </w:r>
      <w:hyperlink r:id="rId16" w:history="1">
        <w:r w:rsidR="007E48E7" w:rsidRPr="007E48E7">
          <w:rPr>
            <w:rStyle w:val="Hyperlink"/>
          </w:rPr>
          <w:t>Documentation</w:t>
        </w:r>
      </w:hyperlink>
      <w:r w:rsidR="007E48E7">
        <w:t>)</w:t>
      </w:r>
      <w:r w:rsidR="00074ADC">
        <w:t xml:space="preserve">. </w:t>
      </w:r>
      <w:r w:rsidR="000A3FE8">
        <w:t>Similar to Pandas, but mostly focused on array and math function handling. Used for a few functions in the notebook file.</w:t>
      </w:r>
    </w:p>
    <w:p w14:paraId="1A46C21B" w14:textId="7EA6B8C3" w:rsidR="007E48E7" w:rsidRDefault="007E48E7" w:rsidP="00A87B70">
      <w:pPr>
        <w:pStyle w:val="ListParagraph"/>
        <w:numPr>
          <w:ilvl w:val="0"/>
          <w:numId w:val="18"/>
        </w:numPr>
      </w:pPr>
      <w:r>
        <w:t>Matplotlib 3.5.2 (</w:t>
      </w:r>
      <w:hyperlink r:id="rId17" w:history="1">
        <w:r w:rsidRPr="007E48E7">
          <w:rPr>
            <w:rStyle w:val="Hyperlink"/>
          </w:rPr>
          <w:t>Documentation</w:t>
        </w:r>
      </w:hyperlink>
      <w:r>
        <w:t>)</w:t>
      </w:r>
      <w:r w:rsidR="000A3FE8">
        <w:t xml:space="preserve">. </w:t>
      </w:r>
      <w:r w:rsidR="000A3FE8">
        <w:t>A plotting library, written for Python as well and used for a few of the plots present in the thesis.</w:t>
      </w:r>
    </w:p>
    <w:p w14:paraId="48427EE8" w14:textId="0D602356" w:rsidR="007E48E7" w:rsidRDefault="007E48E7" w:rsidP="00C7733F">
      <w:pPr>
        <w:pStyle w:val="ListParagraph"/>
        <w:numPr>
          <w:ilvl w:val="0"/>
          <w:numId w:val="18"/>
        </w:numPr>
      </w:pPr>
      <w:r>
        <w:lastRenderedPageBreak/>
        <w:t>Tld 0.12.6 (</w:t>
      </w:r>
      <w:hyperlink r:id="rId18" w:history="1">
        <w:r w:rsidRPr="007E48E7">
          <w:rPr>
            <w:rStyle w:val="Hyperlink"/>
          </w:rPr>
          <w:t>Documentation</w:t>
        </w:r>
      </w:hyperlink>
      <w:r>
        <w:t>)</w:t>
      </w:r>
      <w:r w:rsidR="00433DA6">
        <w:t xml:space="preserve">. A small package which main function is to extract the </w:t>
      </w:r>
      <w:r w:rsidR="00C061FF">
        <w:t>top-level domain of the URL’s present in the main dataset.</w:t>
      </w:r>
    </w:p>
    <w:p w14:paraId="0839511D" w14:textId="44FFBD80" w:rsidR="00A87B70" w:rsidRDefault="00A87B70" w:rsidP="00A87B70">
      <w:pPr>
        <w:ind w:firstLine="720"/>
      </w:pPr>
      <w:r>
        <w:t>Python’s pathlib, warnings, re and os were used as well</w:t>
      </w:r>
      <w:r w:rsidR="00750CBC">
        <w:t xml:space="preserve"> for miscellaneous purposes.</w:t>
      </w:r>
    </w:p>
    <w:p w14:paraId="793C715C" w14:textId="77777777" w:rsidR="007E48E7" w:rsidRDefault="007E48E7" w:rsidP="00A87B70"/>
    <w:p w14:paraId="59855FEA" w14:textId="4CF1E565" w:rsidR="00303AAC" w:rsidRDefault="0088525B" w:rsidP="00697753">
      <w:pPr>
        <w:pStyle w:val="Heading1"/>
        <w:numPr>
          <w:ilvl w:val="0"/>
          <w:numId w:val="12"/>
        </w:numPr>
      </w:pPr>
      <w:bookmarkStart w:id="9" w:name="_Toc106643059"/>
      <w:r>
        <w:t xml:space="preserve">API </w:t>
      </w:r>
      <w:r w:rsidR="00303AAC" w:rsidRPr="0000135D">
        <w:t>Calculations</w:t>
      </w:r>
      <w:r w:rsidR="00AA2B12">
        <w:t xml:space="preserve"> and scope</w:t>
      </w:r>
      <w:bookmarkEnd w:id="9"/>
    </w:p>
    <w:p w14:paraId="76FA4282" w14:textId="1EBA6ABF" w:rsidR="00AA2B12" w:rsidRPr="00AA2B12" w:rsidRDefault="00AA2B12" w:rsidP="00AA2B12">
      <w:pPr>
        <w:pStyle w:val="Heading3"/>
      </w:pPr>
      <w:bookmarkStart w:id="10" w:name="_Toc106643060"/>
      <w:r>
        <w:t>Factors</w:t>
      </w:r>
      <w:bookmarkEnd w:id="10"/>
    </w:p>
    <w:p w14:paraId="7DC7969C" w14:textId="39D3B575" w:rsidR="00E909A8" w:rsidRPr="0000135D" w:rsidRDefault="00E909A8" w:rsidP="00E909A8">
      <w:r w:rsidRPr="0000135D">
        <w:t xml:space="preserve">The amount of </w:t>
      </w:r>
      <w:r w:rsidR="0088525B">
        <w:t xml:space="preserve">energy and </w:t>
      </w:r>
      <w:r w:rsidRPr="0000135D">
        <w:t>emissions generated by a webpage are calculated with the following factors:</w:t>
      </w:r>
    </w:p>
    <w:p w14:paraId="3D847959" w14:textId="269F3412" w:rsidR="00A935AD" w:rsidRPr="0000135D" w:rsidRDefault="00A935AD" w:rsidP="00962A59">
      <w:pPr>
        <w:pStyle w:val="ListParagraph"/>
        <w:numPr>
          <w:ilvl w:val="0"/>
          <w:numId w:val="19"/>
        </w:numPr>
      </w:pPr>
      <w:r w:rsidRPr="0000135D">
        <w:t>Data transfer over the wire – the amount of data that is transferred from the server to the user upon a page load.</w:t>
      </w:r>
    </w:p>
    <w:p w14:paraId="1E301729" w14:textId="64F49516" w:rsidR="00A935AD" w:rsidRPr="0000135D" w:rsidRDefault="00A935AD" w:rsidP="00962A59">
      <w:pPr>
        <w:pStyle w:val="ListParagraph"/>
        <w:numPr>
          <w:ilvl w:val="0"/>
          <w:numId w:val="19"/>
        </w:numPr>
      </w:pPr>
      <w:r w:rsidRPr="0000135D">
        <w:t xml:space="preserve">Energy intensity of web data </w:t>
      </w:r>
      <w:r w:rsidR="00FB1775">
        <w:t>–</w:t>
      </w:r>
      <w:r w:rsidRPr="0000135D">
        <w:t xml:space="preserve"> </w:t>
      </w:r>
      <w:r w:rsidR="00FB1775">
        <w:t>The amount of energy used</w:t>
      </w:r>
      <w:r w:rsidR="00153935">
        <w:t xml:space="preserve"> by data centers, </w:t>
      </w:r>
      <w:r w:rsidR="00030087">
        <w:t>networks,</w:t>
      </w:r>
      <w:r w:rsidR="00153935">
        <w:t xml:space="preserve"> and the user’s device</w:t>
      </w:r>
      <w:r w:rsidR="00FB1775">
        <w:t xml:space="preserve"> to load a page.</w:t>
      </w:r>
      <w:r w:rsidR="00153935">
        <w:t xml:space="preserve"> An estimated average is used here due to the many different variations possible when all devices and computers are </w:t>
      </w:r>
      <w:r w:rsidR="00030087">
        <w:t>considered</w:t>
      </w:r>
      <w:r w:rsidR="00153935">
        <w:t>.</w:t>
      </w:r>
    </w:p>
    <w:p w14:paraId="35F552D7" w14:textId="52D6F303" w:rsidR="00A935AD" w:rsidRPr="0000135D" w:rsidRDefault="00A935AD" w:rsidP="00962A59">
      <w:pPr>
        <w:pStyle w:val="ListParagraph"/>
        <w:numPr>
          <w:ilvl w:val="0"/>
          <w:numId w:val="19"/>
        </w:numPr>
      </w:pPr>
      <w:r w:rsidRPr="0000135D">
        <w:t xml:space="preserve">Energy source used by the data center – </w:t>
      </w:r>
      <w:r w:rsidR="00E64EEF">
        <w:t xml:space="preserve">as described in “Type of hosting” </w:t>
      </w:r>
      <w:r w:rsidR="001869FB">
        <w:t>previously.</w:t>
      </w:r>
    </w:p>
    <w:p w14:paraId="1F77DEDE" w14:textId="22F1C87F" w:rsidR="00A935AD" w:rsidRPr="0000135D" w:rsidRDefault="00A935AD" w:rsidP="00962A59">
      <w:pPr>
        <w:pStyle w:val="ListParagraph"/>
        <w:numPr>
          <w:ilvl w:val="0"/>
          <w:numId w:val="19"/>
        </w:numPr>
      </w:pPr>
      <w:r w:rsidRPr="0000135D">
        <w:t>Carbon intensity of electricity – Carbon intensity is the amount of carbon dioxide generated to create a unit of electricity</w:t>
      </w:r>
      <w:r w:rsidR="000E5013" w:rsidRPr="000E5013">
        <w:t xml:space="preserve"> </w:t>
      </w:r>
      <w:r w:rsidR="000E5013">
        <w:t>(nationalgridESO, n.d.)</w:t>
      </w:r>
      <w:r w:rsidR="000E5013">
        <w:t>.</w:t>
      </w:r>
      <w:r w:rsidRPr="0000135D">
        <w:t xml:space="preserve"> Usually measured in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00135D">
        <w:t xml:space="preserve"> per kilowatt-hour. Here it is based on the international average for grid electricity.</w:t>
      </w:r>
    </w:p>
    <w:p w14:paraId="7C6D4132" w14:textId="328214B2" w:rsidR="00E909A8" w:rsidRDefault="00A935AD" w:rsidP="00962A59">
      <w:pPr>
        <w:pStyle w:val="ListParagraph"/>
        <w:numPr>
          <w:ilvl w:val="0"/>
          <w:numId w:val="19"/>
        </w:numPr>
      </w:pPr>
      <w:r w:rsidRPr="0000135D">
        <w:t>Website traffic</w:t>
      </w:r>
      <w:r w:rsidR="00C06395" w:rsidRPr="0000135D">
        <w:t xml:space="preserve"> </w:t>
      </w:r>
      <w:r w:rsidR="00FB1775">
        <w:t>–</w:t>
      </w:r>
      <w:r w:rsidR="00C06395" w:rsidRPr="0000135D">
        <w:t xml:space="preserve"> </w:t>
      </w:r>
      <w:r w:rsidR="00FB1775">
        <w:t xml:space="preserve">The number of page views on a website. </w:t>
      </w:r>
      <w:r w:rsidR="00E419D2">
        <w:t xml:space="preserve">Multiplying the amount of carbon generated per page view by the </w:t>
      </w:r>
      <w:r w:rsidR="00AA2B12">
        <w:t>number</w:t>
      </w:r>
      <w:r w:rsidR="00E419D2">
        <w:t xml:space="preserve"> of expected views for a website gives an overview of the actual impact a website has.</w:t>
      </w:r>
    </w:p>
    <w:p w14:paraId="4360B85F" w14:textId="015E6E4F" w:rsidR="00AA2B12" w:rsidRDefault="00AA2B12" w:rsidP="00AA2B12">
      <w:pPr>
        <w:pStyle w:val="Heading3"/>
      </w:pPr>
      <w:bookmarkStart w:id="11" w:name="_Toc106643061"/>
      <w:r>
        <w:t>System Boundaries</w:t>
      </w:r>
      <w:bookmarkEnd w:id="11"/>
    </w:p>
    <w:p w14:paraId="4C619788" w14:textId="39624151" w:rsidR="00AA2B12" w:rsidRPr="00AA2B12" w:rsidRDefault="00AA2B12" w:rsidP="00AA2B12">
      <w:r>
        <w:t xml:space="preserve">System boundaries are defined </w:t>
      </w:r>
      <w:r w:rsidR="005604A0">
        <w:t>in research by</w:t>
      </w:r>
      <w:r w:rsidR="005604A0" w:rsidRPr="005604A0">
        <w:t xml:space="preserve"> </w:t>
      </w:r>
      <w:r w:rsidR="005604A0">
        <w:t xml:space="preserve">Klaus </w:t>
      </w:r>
      <w:r w:rsidR="005604A0" w:rsidRPr="005604A0">
        <w:t>Büchel</w:t>
      </w:r>
      <w:r w:rsidR="005604A0">
        <w:t xml:space="preserve"> </w:t>
      </w:r>
      <w:r w:rsidR="005604A0">
        <w:t>(1996)</w:t>
      </w:r>
      <w:r w:rsidR="005604A0">
        <w:t xml:space="preserve"> as what “</w:t>
      </w:r>
      <w:r w:rsidR="005604A0" w:rsidRPr="005604A0">
        <w:t>define the processes to be analy</w:t>
      </w:r>
      <w:r w:rsidR="005604A0">
        <w:t>z</w:t>
      </w:r>
      <w:r w:rsidR="005604A0" w:rsidRPr="005604A0">
        <w:t>ed with regard to material and energy flows and emissions.</w:t>
      </w:r>
      <w:r w:rsidR="005604A0">
        <w:t xml:space="preserve">”. As such they act as </w:t>
      </w:r>
      <w:r w:rsidR="00675CED">
        <w:t>“scope limiters” of sorts on the material that is being analyzed and contextualize the goals of the API.</w:t>
      </w:r>
    </w:p>
    <w:p w14:paraId="306A37A0" w14:textId="60D440FC" w:rsidR="00AA2B12" w:rsidRDefault="00AA2B12" w:rsidP="00AA2B12">
      <w:r>
        <w:t xml:space="preserve">To bring an accurate estimate to the energy usage of the network, the system boundaries have to be defined first. Defining them to be smaller in scope would lead to a misrepresentation of the </w:t>
      </w:r>
      <w:r w:rsidR="00CA723F">
        <w:t xml:space="preserve">energy output and usage of the hardware involved here(again, data centers, </w:t>
      </w:r>
      <w:r w:rsidR="00030087">
        <w:t>networks,</w:t>
      </w:r>
      <w:r w:rsidR="00CA723F">
        <w:t xml:space="preserve"> and end devices)</w:t>
      </w:r>
      <w:r w:rsidR="00030087">
        <w:t>.</w:t>
      </w:r>
      <w:r w:rsidR="00CA723F">
        <w:t xml:space="preserve"> </w:t>
      </w:r>
      <w:r w:rsidR="00030087">
        <w:t>I</w:t>
      </w:r>
      <w:r w:rsidR="00CA723F">
        <w:t xml:space="preserve">f the opposite were to happen, </w:t>
      </w:r>
      <w:r w:rsidR="00030087">
        <w:t>the</w:t>
      </w:r>
      <w:r w:rsidR="00CA723F">
        <w:t xml:space="preserve"> broadening would </w:t>
      </w:r>
      <w:r w:rsidR="00030087">
        <w:t>overestimate the amount of elements/hardware with any influence that need to be looked at and add unnecessary complexity.</w:t>
      </w:r>
    </w:p>
    <w:p w14:paraId="6106C526" w14:textId="72B4F1C3" w:rsidR="00030087" w:rsidRDefault="00030087" w:rsidP="00AA2B12">
      <w:r>
        <w:t xml:space="preserve">The boundaries set here </w:t>
      </w:r>
      <w:r w:rsidR="00B30812">
        <w:t xml:space="preserve">for the different system segments </w:t>
      </w:r>
      <w:r>
        <w:t xml:space="preserve">are based on Anders Andrae’s </w:t>
      </w:r>
      <w:r>
        <w:t>(2020)</w:t>
      </w:r>
      <w:r>
        <w:t xml:space="preserve"> ‘N</w:t>
      </w:r>
      <w:r w:rsidRPr="00030087">
        <w:t>ew perspectives on internet electricity use in 2030</w:t>
      </w:r>
      <w:r>
        <w:t>’ study.</w:t>
      </w:r>
    </w:p>
    <w:p w14:paraId="5D00CF41" w14:textId="7EC8D75E" w:rsidR="00B30812" w:rsidRDefault="00B30812" w:rsidP="00B30812">
      <w:pPr>
        <w:pStyle w:val="ListParagraph"/>
        <w:numPr>
          <w:ilvl w:val="0"/>
          <w:numId w:val="20"/>
        </w:numPr>
      </w:pPr>
      <w:r>
        <w:t>Consumer device use: 52% End-users, 25% of those are returning visitors.</w:t>
      </w:r>
    </w:p>
    <w:p w14:paraId="41C727F4" w14:textId="1EB3C44E" w:rsidR="00B30812" w:rsidRDefault="00B30812" w:rsidP="00B30812">
      <w:pPr>
        <w:pStyle w:val="ListParagraph"/>
        <w:numPr>
          <w:ilvl w:val="0"/>
          <w:numId w:val="20"/>
        </w:numPr>
      </w:pPr>
      <w:r>
        <w:t>Network use: The data that is transferred through the network. 14% of the system.</w:t>
      </w:r>
    </w:p>
    <w:p w14:paraId="00A2D180" w14:textId="265E7231" w:rsidR="00B30812" w:rsidRDefault="00B30812" w:rsidP="00B30812">
      <w:pPr>
        <w:pStyle w:val="ListParagraph"/>
        <w:numPr>
          <w:ilvl w:val="0"/>
          <w:numId w:val="20"/>
        </w:numPr>
      </w:pPr>
      <w:r>
        <w:t>Data center use: The energy used by the centers for operation. 15% of the system.</w:t>
      </w:r>
    </w:p>
    <w:p w14:paraId="06767D82" w14:textId="511A7EF0" w:rsidR="00EA127E" w:rsidRDefault="00B30812" w:rsidP="00EA127E">
      <w:pPr>
        <w:pStyle w:val="ListParagraph"/>
        <w:numPr>
          <w:ilvl w:val="0"/>
          <w:numId w:val="20"/>
        </w:numPr>
      </w:pPr>
      <w:r>
        <w:t>Hardware production: An estimate for the energy used to create all of the devices taking part in the data transfer process. 19% of the system.</w:t>
      </w:r>
    </w:p>
    <w:p w14:paraId="00848CD8" w14:textId="585D20B8" w:rsidR="00EA127E" w:rsidRDefault="00EA127E" w:rsidP="00EA127E">
      <w:r>
        <w:t>Additional estimates for the average energy usage of all devices have been derived for the purposes of this API, both from the Andrae study and from other sources as well.</w:t>
      </w:r>
      <w:r w:rsidR="004952C0">
        <w:t xml:space="preserve"> As far as carbon intensity goes, there is an average of 442g/kWh used here, which is sourced from </w:t>
      </w:r>
      <w:hyperlink r:id="rId19" w:history="1">
        <w:r w:rsidR="004952C0" w:rsidRPr="004952C0">
          <w:rPr>
            <w:rStyle w:val="Hyperlink"/>
          </w:rPr>
          <w:t>Ember’s Data Explorer</w:t>
        </w:r>
      </w:hyperlink>
      <w:r w:rsidR="004952C0">
        <w:t>.</w:t>
      </w:r>
    </w:p>
    <w:p w14:paraId="5165C3F4" w14:textId="76D3C229" w:rsidR="00EA127E" w:rsidRPr="0000135D" w:rsidRDefault="00EA127E" w:rsidP="00EA127E">
      <w:r>
        <w:lastRenderedPageBreak/>
        <w:t>The key metric used in the calculations is kWh/GB, or “kilowatt-hour per gigabyte” – the kilowatts per hour for each gigabyte of data transferred.</w:t>
      </w:r>
    </w:p>
    <w:p w14:paraId="55C0B973" w14:textId="04E2DA21" w:rsidR="00303AAC" w:rsidRPr="0000135D" w:rsidRDefault="00EA127E" w:rsidP="00303AAC">
      <w:r>
        <w:t>With all of that said, t</w:t>
      </w:r>
      <w:r w:rsidR="00074081" w:rsidRPr="0000135D">
        <w:t xml:space="preserve">he </w:t>
      </w:r>
      <w:r w:rsidR="00A935AD" w:rsidRPr="0000135D">
        <w:t xml:space="preserve">API uses a number of </w:t>
      </w:r>
      <w:r w:rsidR="00074081" w:rsidRPr="0000135D">
        <w:t>formula</w:t>
      </w:r>
      <w:r w:rsidR="00A935AD" w:rsidRPr="0000135D">
        <w:t>s to make the exact calculations. They w</w:t>
      </w:r>
      <w:r w:rsidR="00074081" w:rsidRPr="0000135D">
        <w:t xml:space="preserve">ork as follows </w:t>
      </w:r>
      <w:hyperlink r:id="rId20" w:history="1">
        <w:r w:rsidR="00074081" w:rsidRPr="00A84C14">
          <w:rPr>
            <w:rStyle w:val="Hyperlink"/>
          </w:rPr>
          <w:t>(</w:t>
        </w:r>
        <w:r w:rsidR="00A84C14" w:rsidRPr="00A84C14">
          <w:rPr>
            <w:rStyle w:val="Hyperlink"/>
          </w:rPr>
          <w:t>Sustainable Web Design 2022</w:t>
        </w:r>
      </w:hyperlink>
      <w:r w:rsidR="00074081" w:rsidRPr="0000135D">
        <w:t>):</w:t>
      </w:r>
    </w:p>
    <w:p w14:paraId="0712F779" w14:textId="4958BC03"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Energy per visit in kWh (E):</w:t>
      </w:r>
    </w:p>
    <w:p w14:paraId="6C31927C" w14:textId="1754B52C"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E = [Data Transfer per Visit (new visitors) in GB x 0.81 kWh/GB x 0.75] + [Data Transfer per Visit (returning visitors) in GB x 0.81 kWh/GB x 0.25 x 0.02]</w:t>
      </w:r>
    </w:p>
    <w:p w14:paraId="7D8CFC2F" w14:textId="3389545F"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Emissions per visit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(C):</w:t>
      </w:r>
    </w:p>
    <w:p w14:paraId="5F1D1E12" w14:textId="3ED3DC45"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 = E x 442 g/kWh (or alternative/region-specific carbon factor)</w:t>
      </w:r>
    </w:p>
    <w:p w14:paraId="71D6B95C" w14:textId="77777777"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energy in kWh (AE):</w:t>
      </w:r>
    </w:p>
    <w:p w14:paraId="249FD27C" w14:textId="01C53046"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AE = E x Monthly Visitors x 12</w:t>
      </w:r>
    </w:p>
    <w:p w14:paraId="0882E70B" w14:textId="7F12001B"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 xml:space="preserve">Annual emissions in grams </w:t>
      </w:r>
      <w:r w:rsidR="00B61C18" w:rsidRPr="004952C0">
        <w:rPr>
          <w:rFonts w:cstheme="minorHAnsi"/>
          <w:color w:val="202122"/>
          <w:shd w:val="clear" w:color="auto" w:fill="F2F2F2" w:themeFill="background1" w:themeFillShade="F2"/>
        </w:rPr>
        <w:t>CO</w:t>
      </w:r>
      <w:r w:rsidR="00B61C18" w:rsidRPr="004952C0">
        <w:rPr>
          <w:rFonts w:cstheme="minorHAnsi"/>
          <w:color w:val="202122"/>
          <w:shd w:val="clear" w:color="auto" w:fill="F2F2F2" w:themeFill="background1" w:themeFillShade="F2"/>
          <w:vertAlign w:val="subscript"/>
        </w:rPr>
        <w:t>2</w:t>
      </w:r>
      <w:r w:rsidRPr="0000135D">
        <w:t>e (AC):</w:t>
      </w:r>
    </w:p>
    <w:p w14:paraId="3E5356D1" w14:textId="7E3AA643"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AC = C x Monthly Visitors x 12</w:t>
      </w:r>
    </w:p>
    <w:p w14:paraId="28A6D453" w14:textId="35B43179"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Energy:</w:t>
      </w:r>
    </w:p>
    <w:p w14:paraId="73FE2EDC" w14:textId="7709B73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energy = AE x 0.52</w:t>
      </w:r>
    </w:p>
    <w:p w14:paraId="576AF269" w14:textId="07817ED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energy = AE x 0.14</w:t>
      </w:r>
    </w:p>
    <w:p w14:paraId="580FBB52" w14:textId="52603221"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energy = AE x 0.15</w:t>
      </w:r>
    </w:p>
    <w:p w14:paraId="782316A7" w14:textId="4D04EB9F"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energy = AE x 0.19</w:t>
      </w:r>
    </w:p>
    <w:p w14:paraId="40BB3B9F" w14:textId="00AE033A" w:rsidR="00074081" w:rsidRPr="0000135D" w:rsidRDefault="00074081" w:rsidP="00F969D9">
      <w:pPr>
        <w:pStyle w:val="Heading4"/>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Annual Segment Emissions:</w:t>
      </w:r>
    </w:p>
    <w:p w14:paraId="7CD484AE" w14:textId="66BAFD70"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Consumer device emissions = AC x 0.52</w:t>
      </w:r>
    </w:p>
    <w:p w14:paraId="2ADA6EF6" w14:textId="5D807934"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Network emissions = AC x 0.14</w:t>
      </w:r>
    </w:p>
    <w:p w14:paraId="55EDF3FB" w14:textId="3AA9F04A" w:rsidR="00074081" w:rsidRPr="0000135D"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Data center emission = AC x 0.15</w:t>
      </w:r>
    </w:p>
    <w:p w14:paraId="27B70D10" w14:textId="237D7B16" w:rsidR="00074081" w:rsidRDefault="00074081" w:rsidP="00F969D9">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00135D">
        <w:t>Production emission = AC x 0.19</w:t>
      </w:r>
    </w:p>
    <w:p w14:paraId="22AB2ED0" w14:textId="23204A2C" w:rsidR="0053720C" w:rsidRDefault="0053720C" w:rsidP="00697753">
      <w:pPr>
        <w:pStyle w:val="Heading1"/>
        <w:numPr>
          <w:ilvl w:val="0"/>
          <w:numId w:val="12"/>
        </w:numPr>
      </w:pPr>
      <w:bookmarkStart w:id="12" w:name="_Toc106643062"/>
      <w:r w:rsidRPr="0000135D">
        <w:t>Data Analysis</w:t>
      </w:r>
      <w:r w:rsidR="002D2104">
        <w:t xml:space="preserve"> &amp; Results</w:t>
      </w:r>
      <w:bookmarkEnd w:id="12"/>
    </w:p>
    <w:p w14:paraId="36B4FBBB" w14:textId="7FE69EFB" w:rsidR="001372B7" w:rsidRDefault="001372B7" w:rsidP="001372B7">
      <w:r>
        <w:t>It can start with tables showing the amount of data I’m working with.</w:t>
      </w:r>
    </w:p>
    <w:p w14:paraId="4D6DFC44" w14:textId="44BB1120" w:rsidR="001372B7" w:rsidRDefault="001372B7" w:rsidP="001372B7">
      <w:r>
        <w:t>Then there will be a structured analysis, on a few major categories and subcategories.</w:t>
      </w:r>
    </w:p>
    <w:p w14:paraId="7357C734" w14:textId="77777777" w:rsidR="006E7E02" w:rsidRDefault="006E7E02" w:rsidP="001372B7">
      <w:r>
        <w:t>Show:</w:t>
      </w:r>
    </w:p>
    <w:p w14:paraId="69CA4FE4" w14:textId="61C550AC" w:rsidR="006E7E02" w:rsidRDefault="00065E34" w:rsidP="001372B7">
      <w:r>
        <w:t xml:space="preserve">Mode / Median / </w:t>
      </w:r>
      <w:r w:rsidR="006E7E02">
        <w:t>average co2 generation</w:t>
      </w:r>
    </w:p>
    <w:p w14:paraId="2061FB55" w14:textId="43C9A74B" w:rsidR="006E7E02" w:rsidRDefault="006E7E02" w:rsidP="001372B7">
      <w:r>
        <w:t>bytes</w:t>
      </w:r>
      <w:r w:rsidR="00065E34">
        <w:t xml:space="preserve"> / </w:t>
      </w:r>
      <w:r>
        <w:t>adjusted bytes proportions</w:t>
      </w:r>
    </w:p>
    <w:p w14:paraId="13A86BB6" w14:textId="3AA2DF70" w:rsidR="006E7E02" w:rsidRDefault="00065E34" w:rsidP="001372B7">
      <w:r>
        <w:t>min / max of co2 / bytes</w:t>
      </w:r>
    </w:p>
    <w:p w14:paraId="15628FA6" w14:textId="208A7561" w:rsidR="00065E34" w:rsidRDefault="00065E34" w:rsidP="001372B7">
      <w:r>
        <w:t>frequency of co2 / bytes in groups</w:t>
      </w:r>
    </w:p>
    <w:p w14:paraId="6A90EB51" w14:textId="09B3582A" w:rsidR="00091AB4" w:rsidRDefault="00091AB4" w:rsidP="00245BD0">
      <w:pPr>
        <w:pStyle w:val="Heading2"/>
      </w:pPr>
      <w:bookmarkStart w:id="13" w:name="_Toc106643063"/>
      <w:r>
        <w:lastRenderedPageBreak/>
        <w:t>General Analysis</w:t>
      </w:r>
      <w:bookmarkEnd w:id="13"/>
    </w:p>
    <w:p w14:paraId="1A63A45E" w14:textId="2E682857" w:rsidR="00E70B8C" w:rsidRDefault="00C8789E" w:rsidP="00E70B8C">
      <w:pPr>
        <w:pStyle w:val="Heading3"/>
      </w:pPr>
      <w:bookmarkStart w:id="14" w:name="_Toc106643064"/>
      <w:r>
        <w:t>Overview</w:t>
      </w:r>
      <w:bookmarkEnd w:id="14"/>
    </w:p>
    <w:p w14:paraId="6CE06F90" w14:textId="7560443A" w:rsidR="00E70B8C" w:rsidRDefault="00E70B8C" w:rsidP="00E70B8C">
      <w:pPr>
        <w:pStyle w:val="Heading4"/>
      </w:pPr>
      <w:r>
        <w:t>Dataset Distribution</w:t>
      </w:r>
    </w:p>
    <w:p w14:paraId="09266534" w14:textId="22591E35" w:rsidR="00FA471A" w:rsidRPr="00FA471A" w:rsidRDefault="00FA471A" w:rsidP="00FA471A">
      <w:r>
        <w:t xml:space="preserve">To provide a sound picture of websites and their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emission impact, more than 65 thousand websites were overall analyzed. All websites were sourced from the original Tranco list and there were no distinctions done to the website’s importance during the data collection process, they were all collected in the original order of </w:t>
      </w:r>
      <w:r w:rsidR="00EA4869">
        <w:t>popularity.</w:t>
      </w:r>
    </w:p>
    <w:p w14:paraId="36281861" w14:textId="33D8B6D6" w:rsidR="00274F3E" w:rsidRDefault="00D92FED" w:rsidP="00274F3E">
      <w:r>
        <w:t xml:space="preserve">Top-Level Domains: </w:t>
      </w:r>
      <w:r w:rsidR="00E70B8C">
        <w:t xml:space="preserve">There are 50,034 </w:t>
      </w:r>
      <w:r w:rsidR="00EA4869">
        <w:t xml:space="preserve">usable </w:t>
      </w:r>
      <w:r w:rsidR="00E70B8C">
        <w:t>websites in the final data</w:t>
      </w:r>
      <w:r w:rsidR="00065E34">
        <w:t>set</w:t>
      </w:r>
      <w:r w:rsidR="00E70B8C">
        <w:t>. From those,</w:t>
      </w:r>
      <w:r w:rsidR="00C3691E">
        <w:t xml:space="preserve"> 27,873</w:t>
      </w:r>
      <w:r w:rsidR="00E70B8C">
        <w:t xml:space="preserve"> have the “.com” top-level domain, </w:t>
      </w:r>
      <w:r w:rsidR="00C3691E">
        <w:t>3868</w:t>
      </w:r>
      <w:r w:rsidR="00E70B8C">
        <w:t xml:space="preserve"> have “</w:t>
      </w:r>
      <w:r w:rsidR="00C3691E">
        <w:t>.</w:t>
      </w:r>
      <w:r w:rsidR="00065E34">
        <w:t>org “,</w:t>
      </w:r>
      <w:r w:rsidR="00C3691E">
        <w:t xml:space="preserve"> </w:t>
      </w:r>
      <w:r w:rsidR="00E70B8C">
        <w:t xml:space="preserve">and </w:t>
      </w:r>
      <w:r w:rsidR="00C3691E">
        <w:t>2065</w:t>
      </w:r>
      <w:r w:rsidR="00E70B8C">
        <w:t xml:space="preserve"> have “</w:t>
      </w:r>
      <w:r w:rsidR="00065E34">
        <w:t>.net “ as</w:t>
      </w:r>
      <w:r w:rsidR="00E70B8C">
        <w:t xml:space="preserve"> the domain. Full distribution follows in the table </w:t>
      </w:r>
      <w:r w:rsidR="00C3691E">
        <w:t xml:space="preserve">snippet </w:t>
      </w:r>
      <w:r w:rsidR="00B127A5">
        <w:t>below</w:t>
      </w:r>
      <w:r w:rsidR="00C3691E">
        <w:t>. Overall, there are 716 different top-level domains</w:t>
      </w:r>
      <w:r w:rsidR="00B127A5">
        <w:t xml:space="preserve"> [full table appendix]</w:t>
      </w:r>
      <w:r w:rsidR="00C3691E">
        <w:t>. Keeping only those which occur more than 100 times leaves us with exactly 40 domains. The distribution is heavily skewed towards the first 3 TLD’s which account for 67.5% of the entire dataset.</w:t>
      </w:r>
    </w:p>
    <w:p w14:paraId="40636DD7" w14:textId="0AC05DD4" w:rsidR="00C3691E" w:rsidRDefault="00C3691E" w:rsidP="00C3691E">
      <w:pPr>
        <w:pStyle w:val="Caption"/>
        <w:keepNext/>
      </w:pPr>
      <w:r>
        <w:t xml:space="preserve">Figure </w:t>
      </w:r>
      <w:r w:rsidR="002A6BCB">
        <w:fldChar w:fldCharType="begin"/>
      </w:r>
      <w:r w:rsidR="002A6BCB">
        <w:instrText xml:space="preserve"> SEQ Figure \* ARABIC </w:instrText>
      </w:r>
      <w:r w:rsidR="002A6BCB">
        <w:fldChar w:fldCharType="separate"/>
      </w:r>
      <w:r w:rsidR="00EB1AA3">
        <w:rPr>
          <w:noProof/>
        </w:rPr>
        <w:t>1</w:t>
      </w:r>
      <w:r w:rsidR="002A6BCB">
        <w:rPr>
          <w:noProof/>
        </w:rPr>
        <w:fldChar w:fldCharType="end"/>
      </w:r>
      <w:r>
        <w:t>: TLD Distribution</w:t>
      </w:r>
    </w:p>
    <w:p w14:paraId="48766CD0" w14:textId="77777777" w:rsidR="00913ECF" w:rsidRDefault="00913ECF" w:rsidP="00274F3E">
      <w:pPr>
        <w:rPr>
          <w:noProof/>
        </w:rPr>
      </w:pPr>
    </w:p>
    <w:p w14:paraId="3C38EFC6" w14:textId="6DB15E2A" w:rsidR="00C3691E" w:rsidRDefault="00913ECF" w:rsidP="00274F3E">
      <w:r>
        <w:rPr>
          <w:noProof/>
        </w:rPr>
        <w:drawing>
          <wp:inline distT="0" distB="0" distL="0" distR="0" wp14:anchorId="52837BC6" wp14:editId="754A00C1">
            <wp:extent cx="6268932" cy="3826967"/>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9003" t="11188" r="9534" b="9106"/>
                    <a:stretch/>
                  </pic:blipFill>
                  <pic:spPr bwMode="auto">
                    <a:xfrm>
                      <a:off x="0" y="0"/>
                      <a:ext cx="6273473" cy="3829739"/>
                    </a:xfrm>
                    <a:prstGeom prst="rect">
                      <a:avLst/>
                    </a:prstGeom>
                    <a:noFill/>
                    <a:ln>
                      <a:noFill/>
                    </a:ln>
                    <a:extLst>
                      <a:ext uri="{53640926-AAD7-44D8-BBD7-CCE9431645EC}">
                        <a14:shadowObscured xmlns:a14="http://schemas.microsoft.com/office/drawing/2010/main"/>
                      </a:ext>
                    </a:extLst>
                  </pic:spPr>
                </pic:pic>
              </a:graphicData>
            </a:graphic>
          </wp:inline>
        </w:drawing>
      </w:r>
    </w:p>
    <w:p w14:paraId="723A1D44" w14:textId="506EF32D" w:rsidR="00D92FED" w:rsidRDefault="00D92FED" w:rsidP="00274F3E">
      <w:r>
        <w:t xml:space="preserve">Website Sizes: A website’s size affects the time it will take to load it and the amount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it will generate. </w:t>
      </w:r>
      <w:r w:rsidR="00B127A5">
        <w:t>The collected websites</w:t>
      </w:r>
      <w:r>
        <w:t xml:space="preserve"> vary greatly in range. </w:t>
      </w:r>
      <w:r w:rsidR="000A35DF">
        <w:t>Looking at the size on an initial load, t</w:t>
      </w:r>
      <w:r>
        <w:t xml:space="preserve">he smallest one is </w:t>
      </w:r>
      <w:r w:rsidR="00A92C42">
        <w:t>168</w:t>
      </w:r>
      <w:r>
        <w:t xml:space="preserve"> bytes and the largest one is </w:t>
      </w:r>
      <w:hyperlink r:id="rId22" w:history="1">
        <w:r w:rsidR="009F2B73" w:rsidRPr="00BA5C89">
          <w:rPr>
            <w:rStyle w:val="Hyperlink"/>
          </w:rPr>
          <w:t>https://www.lematin.ma/</w:t>
        </w:r>
      </w:hyperlink>
      <w:r w:rsidR="009F2B73">
        <w:t xml:space="preserve"> at 304MB. These are only outliers though as the mean size is only 3.69MB and the </w:t>
      </w:r>
      <w:r w:rsidR="000A35DF">
        <w:t xml:space="preserve">less </w:t>
      </w:r>
      <w:r w:rsidR="009F2B73">
        <w:t>affected by outliers median stands at 2.23MB. Overall, all the websites take 184.93GB of space.</w:t>
      </w:r>
    </w:p>
    <w:p w14:paraId="6DA422E6" w14:textId="6664004A" w:rsidR="00E70B8C" w:rsidRDefault="00E70B8C" w:rsidP="00E70B8C">
      <w:pPr>
        <w:pStyle w:val="Heading4"/>
      </w:pPr>
      <w:r>
        <w:lastRenderedPageBreak/>
        <w:t>CO2 Distribution</w:t>
      </w:r>
    </w:p>
    <w:p w14:paraId="5D32C974" w14:textId="02D97B1F" w:rsidR="00BF2C0D" w:rsidRDefault="00FE11F1" w:rsidP="00BF2C0D">
      <w:r>
        <w:t xml:space="preserve">In total, the sites generate 46554 grams/25893 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and on average</w:t>
      </w:r>
      <w:r w:rsidR="00F405E1">
        <w:t>, a</w:t>
      </w:r>
      <w:r>
        <w:t xml:space="preserve"> single</w:t>
      </w:r>
      <w:r w:rsidR="00F405E1">
        <w:t xml:space="preserve"> site generates 0.562 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F405E1">
        <w:t xml:space="preserve"> per first page load. The minimum amount registered is 0.000042 but the largest one is much bigger, at 76 grams per load.</w:t>
      </w:r>
      <w:r w:rsidR="005A73EA">
        <w:t xml:space="preserve"> The mean and median numbers here are </w:t>
      </w:r>
      <w:r w:rsidR="005A73EA" w:rsidRPr="005A73EA">
        <w:t>0.9304637</w:t>
      </w:r>
      <w:r w:rsidR="005A73EA">
        <w:t xml:space="preserve"> grams/</w:t>
      </w:r>
      <w:r w:rsidR="005A73EA" w:rsidRPr="005A73EA">
        <w:t>0.5175239</w:t>
      </w:r>
      <w:r w:rsidR="005A73EA">
        <w:t xml:space="preserve"> liters and </w:t>
      </w:r>
      <w:r w:rsidR="005A73EA" w:rsidRPr="005A73EA">
        <w:t>0.5629283</w:t>
      </w:r>
      <w:r w:rsidR="005A73EA">
        <w:t xml:space="preserve"> grams/</w:t>
      </w:r>
      <w:r w:rsidR="005A73EA" w:rsidRPr="005A73EA">
        <w:t>0.3131007</w:t>
      </w:r>
      <w:r w:rsidR="005A73EA">
        <w:t xml:space="preserve"> liters.</w:t>
      </w:r>
    </w:p>
    <w:p w14:paraId="4A83267C" w14:textId="1967816D" w:rsidR="00FE11F1" w:rsidRDefault="00FE11F1" w:rsidP="00FE11F1">
      <w:pPr>
        <w:pStyle w:val="Heading4"/>
      </w:pPr>
      <w:r>
        <w:t>Energy</w:t>
      </w:r>
    </w:p>
    <w:p w14:paraId="32DCF177" w14:textId="44C0356D" w:rsidR="00FE11F1" w:rsidRPr="00FE11F1" w:rsidRDefault="00FE11F1" w:rsidP="00FE11F1">
      <w:r>
        <w:t xml:space="preserve">All sites use up 105 KWG of electricity, the biggest one uses 0.17 KWG and the smallest one </w:t>
      </w:r>
      <w:r w:rsidRPr="00FE11F1">
        <w:t>0.00000009568445</w:t>
      </w:r>
      <w:r>
        <w:t xml:space="preserve"> KWG. The mean and median figures are </w:t>
      </w:r>
      <w:r w:rsidRPr="00FE11F1">
        <w:t>0.002105122</w:t>
      </w:r>
      <w:r>
        <w:t xml:space="preserve"> and </w:t>
      </w:r>
      <w:r w:rsidRPr="00FE11F1">
        <w:t>0.001273593</w:t>
      </w:r>
      <w:r>
        <w:t xml:space="preserve"> respectively. That is a 99 and 99.993% difference when compared to the one using up the most.</w:t>
      </w:r>
    </w:p>
    <w:p w14:paraId="2499C511" w14:textId="1BA51E74" w:rsidR="00123E45" w:rsidRDefault="00123E45" w:rsidP="00123E45">
      <w:pPr>
        <w:pStyle w:val="Heading4"/>
      </w:pPr>
      <w:r>
        <w:t>Green Hosting</w:t>
      </w:r>
    </w:p>
    <w:p w14:paraId="288DFA58" w14:textId="6C3E46A0" w:rsidR="00123E45" w:rsidRDefault="00123E45" w:rsidP="00123E45">
      <w:r>
        <w:t xml:space="preserve">Here we see that there are less websites classified as using green hosting than regular grid. The green websites take up 80.8GB of space against 104.06GB for the standard ones and </w:t>
      </w:r>
      <w:r w:rsidR="005769A5">
        <w:t xml:space="preserve">the other three statistics follow a similar pattern: 20 kilograms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5769A5">
        <w:t xml:space="preserve"> are generated for all energy efficient sites against 26 kilograms for the ones labelled “unkno</w:t>
      </w:r>
      <w:r w:rsidR="0019134C">
        <w:t>w</w:t>
      </w:r>
      <w:r w:rsidR="005769A5">
        <w:t>n”.</w:t>
      </w:r>
    </w:p>
    <w:tbl>
      <w:tblPr>
        <w:tblStyle w:val="TableGrid"/>
        <w:tblW w:w="0" w:type="auto"/>
        <w:tblLook w:val="04A0" w:firstRow="1" w:lastRow="0" w:firstColumn="1" w:lastColumn="0" w:noHBand="0" w:noVBand="1"/>
      </w:tblPr>
      <w:tblGrid>
        <w:gridCol w:w="1870"/>
        <w:gridCol w:w="1870"/>
        <w:gridCol w:w="1870"/>
        <w:gridCol w:w="1870"/>
        <w:gridCol w:w="1870"/>
      </w:tblGrid>
      <w:tr w:rsidR="00123E45" w14:paraId="228E8A6C" w14:textId="77777777" w:rsidTr="00366712">
        <w:tc>
          <w:tcPr>
            <w:tcW w:w="1870" w:type="dxa"/>
          </w:tcPr>
          <w:p w14:paraId="226AD2E2" w14:textId="77777777" w:rsidR="00123E45" w:rsidRDefault="00123E45" w:rsidP="00366712">
            <w:r w:rsidRPr="00B127A5">
              <w:t>Green Hosting</w:t>
            </w:r>
          </w:p>
        </w:tc>
        <w:tc>
          <w:tcPr>
            <w:tcW w:w="1870" w:type="dxa"/>
          </w:tcPr>
          <w:p w14:paraId="7728FAAB" w14:textId="77777777" w:rsidR="00123E45" w:rsidRDefault="00123E45" w:rsidP="00366712">
            <w:r>
              <w:t>Bytes</w:t>
            </w:r>
          </w:p>
        </w:tc>
        <w:tc>
          <w:tcPr>
            <w:tcW w:w="1870" w:type="dxa"/>
          </w:tcPr>
          <w:p w14:paraId="7A2578C4" w14:textId="77777777" w:rsidR="00123E45" w:rsidRDefault="00123E45" w:rsidP="00366712">
            <w:r w:rsidRPr="00B127A5">
              <w:t>Statistics: Energy (KWG)</w:t>
            </w:r>
          </w:p>
        </w:tc>
        <w:tc>
          <w:tcPr>
            <w:tcW w:w="1870" w:type="dxa"/>
          </w:tcPr>
          <w:p w14:paraId="0A96E0C8" w14:textId="28ABCA2E" w:rsidR="00123E45" w:rsidRDefault="00123E45" w:rsidP="00366712">
            <w:r w:rsidRPr="00B127A5">
              <w:t xml:space="preserve">Statistics: </w:t>
            </w:r>
            <w:r>
              <w:t xml:space="preserve">Grams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Pr="00B127A5">
              <w:t xml:space="preserve"> </w:t>
            </w:r>
            <w:r>
              <w:t>(</w:t>
            </w:r>
            <w:r w:rsidRPr="00B127A5">
              <w:t>Grid</w:t>
            </w:r>
            <w:r>
              <w:t>)</w:t>
            </w:r>
          </w:p>
        </w:tc>
        <w:tc>
          <w:tcPr>
            <w:tcW w:w="1870" w:type="dxa"/>
          </w:tcPr>
          <w:p w14:paraId="593A0995" w14:textId="572122EE" w:rsidR="00123E45" w:rsidRDefault="00123E45" w:rsidP="00366712">
            <w:r w:rsidRPr="00B127A5">
              <w:t xml:space="preserve">Statistics: </w:t>
            </w:r>
            <w:r>
              <w:t xml:space="preserve">Liters of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t xml:space="preserve"> (Grid)</w:t>
            </w:r>
          </w:p>
        </w:tc>
      </w:tr>
      <w:tr w:rsidR="00123E45" w14:paraId="205CB2D0" w14:textId="77777777" w:rsidTr="00366712">
        <w:tc>
          <w:tcPr>
            <w:tcW w:w="1870" w:type="dxa"/>
          </w:tcPr>
          <w:p w14:paraId="51611D49" w14:textId="7382A348" w:rsidR="00123E45" w:rsidRDefault="00123E45" w:rsidP="00366712">
            <w:r>
              <w:t>Unknown</w:t>
            </w:r>
          </w:p>
        </w:tc>
        <w:tc>
          <w:tcPr>
            <w:tcW w:w="1870" w:type="dxa"/>
          </w:tcPr>
          <w:p w14:paraId="15AD6160" w14:textId="77777777" w:rsidR="00123E45" w:rsidRDefault="00123E45" w:rsidP="00366712">
            <w:r w:rsidRPr="00B127A5">
              <w:t>104068160248</w:t>
            </w:r>
          </w:p>
        </w:tc>
        <w:tc>
          <w:tcPr>
            <w:tcW w:w="1870" w:type="dxa"/>
          </w:tcPr>
          <w:p w14:paraId="377D49E9" w14:textId="77777777" w:rsidR="00123E45" w:rsidRDefault="00123E45" w:rsidP="00366712">
            <w:r w:rsidRPr="00B127A5">
              <w:t>59.272054</w:t>
            </w:r>
          </w:p>
        </w:tc>
        <w:tc>
          <w:tcPr>
            <w:tcW w:w="1870" w:type="dxa"/>
          </w:tcPr>
          <w:p w14:paraId="5C8945A9" w14:textId="77777777" w:rsidR="00123E45" w:rsidRDefault="00123E45" w:rsidP="00366712">
            <w:r w:rsidRPr="00B127A5">
              <w:t>26198.247878</w:t>
            </w:r>
          </w:p>
        </w:tc>
        <w:tc>
          <w:tcPr>
            <w:tcW w:w="1870" w:type="dxa"/>
          </w:tcPr>
          <w:p w14:paraId="19425251" w14:textId="77777777" w:rsidR="00123E45" w:rsidRDefault="00123E45" w:rsidP="00366712">
            <w:r w:rsidRPr="00B127A5">
              <w:t>14571.46547</w:t>
            </w:r>
          </w:p>
        </w:tc>
      </w:tr>
      <w:tr w:rsidR="00123E45" w14:paraId="2BFCD3B9" w14:textId="77777777" w:rsidTr="00366712">
        <w:tc>
          <w:tcPr>
            <w:tcW w:w="1870" w:type="dxa"/>
          </w:tcPr>
          <w:p w14:paraId="1F4490AF" w14:textId="77777777" w:rsidR="00123E45" w:rsidRDefault="00123E45" w:rsidP="00366712">
            <w:r>
              <w:t>True</w:t>
            </w:r>
          </w:p>
        </w:tc>
        <w:tc>
          <w:tcPr>
            <w:tcW w:w="1870" w:type="dxa"/>
          </w:tcPr>
          <w:p w14:paraId="246F491E" w14:textId="77777777" w:rsidR="00123E45" w:rsidRDefault="00123E45" w:rsidP="00366712">
            <w:r w:rsidRPr="00B127A5">
              <w:t>80863090299</w:t>
            </w:r>
          </w:p>
        </w:tc>
        <w:tc>
          <w:tcPr>
            <w:tcW w:w="1870" w:type="dxa"/>
          </w:tcPr>
          <w:p w14:paraId="5C54B892" w14:textId="77777777" w:rsidR="00123E45" w:rsidRDefault="00123E45" w:rsidP="00366712">
            <w:r w:rsidRPr="00B127A5">
              <w:t>46.055599</w:t>
            </w:r>
          </w:p>
        </w:tc>
        <w:tc>
          <w:tcPr>
            <w:tcW w:w="1870" w:type="dxa"/>
          </w:tcPr>
          <w:p w14:paraId="3939AD7A" w14:textId="77777777" w:rsidR="00123E45" w:rsidRDefault="00123E45" w:rsidP="00366712">
            <w:r w:rsidRPr="00B127A5">
              <w:t>20356.574757</w:t>
            </w:r>
          </w:p>
        </w:tc>
        <w:tc>
          <w:tcPr>
            <w:tcW w:w="1870" w:type="dxa"/>
          </w:tcPr>
          <w:p w14:paraId="74C1057F" w14:textId="77777777" w:rsidR="00123E45" w:rsidRDefault="00123E45" w:rsidP="00366712">
            <w:r w:rsidRPr="00B127A5">
              <w:t>11322.32688</w:t>
            </w:r>
          </w:p>
        </w:tc>
      </w:tr>
    </w:tbl>
    <w:p w14:paraId="469021BB" w14:textId="77777777" w:rsidR="00123E45" w:rsidRPr="00123E45" w:rsidRDefault="00123E45" w:rsidP="00123E45"/>
    <w:p w14:paraId="33C35644" w14:textId="77777777" w:rsidR="00A92C42" w:rsidRDefault="00A92C42" w:rsidP="00B67613">
      <w:pPr>
        <w:pStyle w:val="Heading2"/>
      </w:pPr>
      <w:bookmarkStart w:id="15" w:name="_Toc106643065"/>
      <w:r>
        <w:t>Outliers</w:t>
      </w:r>
      <w:bookmarkEnd w:id="15"/>
    </w:p>
    <w:p w14:paraId="67D12C71" w14:textId="129CD4EE" w:rsidR="00A92C42" w:rsidRDefault="00A92C42" w:rsidP="00A92C42">
      <w:r>
        <w:t xml:space="preserve">One of the first interesting things noticed after the inspection of the dataset in both by histograms and manually was the presence of outliers in the data. Outliers are defined in differing ways in statistical literature. Hawkins (1980 </w:t>
      </w:r>
      <w:hyperlink r:id="rId23" w:history="1">
        <w:r w:rsidRPr="008D5626">
          <w:rPr>
            <w:rStyle w:val="Hyperlink"/>
          </w:rPr>
          <w:t>ref</w:t>
        </w:r>
      </w:hyperlink>
      <w:r>
        <w:t>) defines an outlier as “</w:t>
      </w:r>
      <w:r w:rsidRPr="008D5626">
        <w:t>an observation that deviates so much from   other   observations   as   to   arouse   suspicion   that   it   was   generated   by   a   different mechanism</w:t>
      </w:r>
      <w:r>
        <w:t xml:space="preserve">”. On the other hand, Grubbs (1969 </w:t>
      </w:r>
      <w:hyperlink r:id="rId24" w:history="1">
        <w:r w:rsidRPr="008D5626">
          <w:rPr>
            <w:rStyle w:val="Hyperlink"/>
          </w:rPr>
          <w:t>ref</w:t>
        </w:r>
      </w:hyperlink>
      <w:r>
        <w:t>) states them as “</w:t>
      </w:r>
      <w:r w:rsidRPr="008D5626">
        <w:t>An outlying observation, or outlier, is one</w:t>
      </w:r>
      <w:r>
        <w:t xml:space="preserve"> </w:t>
      </w:r>
      <w:r w:rsidRPr="008D5626">
        <w:t>that appears to deviate markedly from other members of the sample in which it occurs”</w:t>
      </w:r>
      <w:r>
        <w:t>. The meaning behind the different definitions is that an outlier is a point of data located much farther from the average than most of the dataset.</w:t>
      </w:r>
      <w:r w:rsidR="002A6BCB" w:rsidRPr="002A6BCB">
        <w:rPr>
          <w:color w:val="FF0000"/>
        </w:rPr>
        <w:t xml:space="preserve"> </w:t>
      </w:r>
      <w:r w:rsidR="002A6BCB">
        <w:rPr>
          <w:color w:val="FF0000"/>
        </w:rPr>
        <w:t>[!]</w:t>
      </w:r>
    </w:p>
    <w:p w14:paraId="5EA2DEAA" w14:textId="77777777" w:rsidR="00A92C42" w:rsidRDefault="00A92C42" w:rsidP="00A92C42">
      <w:r>
        <w:t>Outliers can have a negative impact on a quantitative analysis for a variety of reasons, one of them being that they can influence important estimates in a very negative way. In a general sense, there are two major reasons for the existence of errors in a dataset: human error (wrongly inputted data) or technical error (miscalculation by the system).</w:t>
      </w:r>
    </w:p>
    <w:p w14:paraId="29450403" w14:textId="5541AB97" w:rsidR="00A92C42" w:rsidRDefault="00A92C42" w:rsidP="00A92C42">
      <w:r>
        <w:rPr>
          <w:noProof/>
        </w:rPr>
        <w:lastRenderedPageBreak/>
        <w:drawing>
          <wp:anchor distT="0" distB="0" distL="114300" distR="114300" simplePos="0" relativeHeight="251663360" behindDoc="1" locked="0" layoutInCell="1" allowOverlap="1" wp14:anchorId="3D777CC0" wp14:editId="2BF99F4D">
            <wp:simplePos x="0" y="0"/>
            <wp:positionH relativeFrom="column">
              <wp:posOffset>2956560</wp:posOffset>
            </wp:positionH>
            <wp:positionV relativeFrom="paragraph">
              <wp:posOffset>754380</wp:posOffset>
            </wp:positionV>
            <wp:extent cx="3027045" cy="2048510"/>
            <wp:effectExtent l="0" t="0" r="1905" b="8890"/>
            <wp:wrapTight wrapText="bothSides">
              <wp:wrapPolygon edited="0">
                <wp:start x="952" y="0"/>
                <wp:lineTo x="272" y="603"/>
                <wp:lineTo x="272" y="1205"/>
                <wp:lineTo x="952" y="3616"/>
                <wp:lineTo x="272" y="3616"/>
                <wp:lineTo x="136" y="20489"/>
                <wp:lineTo x="10739" y="21493"/>
                <wp:lineTo x="11554" y="21493"/>
                <wp:lineTo x="13729" y="21091"/>
                <wp:lineTo x="21478" y="20087"/>
                <wp:lineTo x="21478" y="0"/>
                <wp:lineTo x="952" y="0"/>
              </wp:wrapPolygon>
            </wp:wrapTight>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27045" cy="20485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1" locked="0" layoutInCell="1" allowOverlap="1" wp14:anchorId="226126BD" wp14:editId="0417EB5E">
                <wp:simplePos x="0" y="0"/>
                <wp:positionH relativeFrom="column">
                  <wp:posOffset>3017520</wp:posOffset>
                </wp:positionH>
                <wp:positionV relativeFrom="paragraph">
                  <wp:posOffset>2792730</wp:posOffset>
                </wp:positionV>
                <wp:extent cx="3027045"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3027045" cy="635"/>
                        </a:xfrm>
                        <a:prstGeom prst="rect">
                          <a:avLst/>
                        </a:prstGeom>
                        <a:solidFill>
                          <a:prstClr val="white"/>
                        </a:solidFill>
                        <a:ln>
                          <a:noFill/>
                        </a:ln>
                      </wps:spPr>
                      <wps:txbx>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6126BD" id="Text Box 34" o:spid="_x0000_s1029" type="#_x0000_t202" style="position:absolute;margin-left:237.6pt;margin-top:219.9pt;width:238.3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" stroked="f">
                <v:textbox style="mso-fit-shape-to-text:t" inset="0,0,0,0">
                  <w:txbxContent>
                    <w:p w14:paraId="02BD29DE" w14:textId="6AFA5BBB" w:rsidR="00A92C42" w:rsidRPr="00AF052D" w:rsidRDefault="00A92C42" w:rsidP="00A92C42">
                      <w:pPr>
                        <w:pStyle w:val="Caption"/>
                        <w:rPr>
                          <w:noProof/>
                          <w:sz w:val="16"/>
                          <w:szCs w:val="16"/>
                        </w:rPr>
                      </w:pPr>
                      <w:r w:rsidRPr="00AF052D">
                        <w:rPr>
                          <w:sz w:val="16"/>
                          <w:szCs w:val="16"/>
                        </w:rPr>
                        <w:t xml:space="preserve">Figure </w:t>
                      </w:r>
                      <w:r w:rsidRPr="00AF052D">
                        <w:rPr>
                          <w:sz w:val="16"/>
                          <w:szCs w:val="16"/>
                        </w:rPr>
                        <w:fldChar w:fldCharType="begin"/>
                      </w:r>
                      <w:r w:rsidRPr="00AF052D">
                        <w:rPr>
                          <w:sz w:val="16"/>
                          <w:szCs w:val="16"/>
                        </w:rPr>
                        <w:instrText xml:space="preserve"> SEQ Figure \* ARABIC </w:instrText>
                      </w:r>
                      <w:r w:rsidRPr="00AF052D">
                        <w:rPr>
                          <w:sz w:val="16"/>
                          <w:szCs w:val="16"/>
                        </w:rPr>
                        <w:fldChar w:fldCharType="separate"/>
                      </w:r>
                      <w:r w:rsidR="00EB1AA3">
                        <w:rPr>
                          <w:noProof/>
                          <w:sz w:val="16"/>
                          <w:szCs w:val="16"/>
                        </w:rPr>
                        <w:t>2</w:t>
                      </w:r>
                      <w:r w:rsidRPr="00AF052D">
                        <w:rPr>
                          <w:sz w:val="16"/>
                          <w:szCs w:val="16"/>
                        </w:rPr>
                        <w:fldChar w:fldCharType="end"/>
                      </w:r>
                      <w:r w:rsidRPr="00AF052D">
                        <w:rPr>
                          <w:sz w:val="16"/>
                          <w:szCs w:val="16"/>
                        </w:rPr>
                        <w:t>: Average, Mean and Standard Deviation for "Bytes"</w:t>
                      </w:r>
                    </w:p>
                  </w:txbxContent>
                </v:textbox>
                <w10:wrap type="tight"/>
              </v:shape>
            </w:pict>
          </mc:Fallback>
        </mc:AlternateContent>
      </w:r>
      <w:r>
        <w:t>Outliers come in different types. In data mining, they can be global, collective, contextual and in general statistics they can also be univariate and multivariate. Global outliers are those that “</w:t>
      </w:r>
      <w:r w:rsidRPr="00BB5AA8">
        <w:t>all outside the normal range for an entire dataset</w:t>
      </w:r>
      <w:r>
        <w:t xml:space="preserve">” </w:t>
      </w:r>
      <w:r w:rsidR="002A6BCB">
        <w:t>(Alghushairy et al., 2020)</w:t>
      </w:r>
      <w:r>
        <w:t xml:space="preserve"> and univariate outliers are defined </w:t>
      </w:r>
      <w:r w:rsidR="002A6BCB">
        <w:t xml:space="preserve">by Tabachinck &amp; Fidell </w:t>
      </w:r>
      <w:r>
        <w:t>as “</w:t>
      </w:r>
      <w:r w:rsidRPr="00BB5AA8">
        <w:t>a case with an extreme value that</w:t>
      </w:r>
      <w:r>
        <w:t xml:space="preserve"> </w:t>
      </w:r>
      <w:r w:rsidRPr="00BB5AA8">
        <w:t>falls outside the expected population values for a single</w:t>
      </w:r>
      <w:r>
        <w:t xml:space="preserve"> </w:t>
      </w:r>
      <w:r w:rsidRPr="00BB5AA8">
        <w:t>variable</w:t>
      </w:r>
      <w:r>
        <w:t>” (</w:t>
      </w:r>
      <w:hyperlink r:id="rId26" w:history="1">
        <w:r w:rsidRPr="00BB5AA8">
          <w:rPr>
            <w:rStyle w:val="Hyperlink"/>
          </w:rPr>
          <w:t>Tabachinck &amp; Fidell 2013</w:t>
        </w:r>
      </w:hyperlink>
      <w:r>
        <w:t>). All of the outliers which will be discussed in this section fall in those two categories.</w:t>
      </w:r>
    </w:p>
    <w:p w14:paraId="57B7C247" w14:textId="77777777" w:rsidR="00A92C42" w:rsidRDefault="00A92C42" w:rsidP="00A92C42">
      <w:r>
        <w:t>Understanding the nature of our outliers is important to the nature and validity of the data. What made the outliers occur? Was it human error or a technical one, and what do they say about the websites?</w:t>
      </w:r>
    </w:p>
    <w:p w14:paraId="3FA4F9CE" w14:textId="7E029EBD" w:rsidR="00A92C42" w:rsidRDefault="00A92C42" w:rsidP="00A92C42">
      <w:r>
        <w:t xml:space="preserve">At first look at the </w:t>
      </w:r>
      <w:r w:rsidR="00B127A5">
        <w:t>dataset,</w:t>
      </w:r>
      <w:r>
        <w:t xml:space="preserve"> we notice a large difference in website sizes. Looking at the “Bytes” and “Adjusted Bytes” columns we see that although the average website size in “Bytes” stands at 3.69MB, the mean is only 2.23MB, a clear sign of the distribution being off. Looking at the top 10 and bottom 10 values in “Bytes” shows us just how large the difference is. </w:t>
      </w:r>
    </w:p>
    <w:tbl>
      <w:tblPr>
        <w:tblStyle w:val="TableGrid"/>
        <w:tblpPr w:leftFromText="180" w:rightFromText="180" w:vertAnchor="text" w:tblpY="1"/>
        <w:tblOverlap w:val="never"/>
        <w:tblW w:w="0" w:type="auto"/>
        <w:tblLook w:val="04A0" w:firstRow="1" w:lastRow="0" w:firstColumn="1" w:lastColumn="0" w:noHBand="0" w:noVBand="1"/>
      </w:tblPr>
      <w:tblGrid>
        <w:gridCol w:w="2441"/>
        <w:gridCol w:w="1784"/>
      </w:tblGrid>
      <w:tr w:rsidR="00A92C42" w14:paraId="0807B7A6" w14:textId="77777777" w:rsidTr="00DC2D7D">
        <w:trPr>
          <w:trHeight w:val="281"/>
        </w:trPr>
        <w:tc>
          <w:tcPr>
            <w:tcW w:w="2441" w:type="dxa"/>
          </w:tcPr>
          <w:p w14:paraId="37102FC6" w14:textId="77777777" w:rsidR="00A92C42" w:rsidRDefault="00A92C42" w:rsidP="00DC2D7D">
            <w:r>
              <w:t>Top 10 Bytes</w:t>
            </w:r>
          </w:p>
        </w:tc>
        <w:tc>
          <w:tcPr>
            <w:tcW w:w="1784" w:type="dxa"/>
          </w:tcPr>
          <w:p w14:paraId="030593E7" w14:textId="77777777" w:rsidR="00A92C42" w:rsidRDefault="00A92C42" w:rsidP="00DC2D7D">
            <w:r>
              <w:t>Bottom 10 Bytes</w:t>
            </w:r>
          </w:p>
        </w:tc>
      </w:tr>
      <w:tr w:rsidR="00A92C42" w14:paraId="2018B7DF" w14:textId="77777777" w:rsidTr="00DC2D7D">
        <w:trPr>
          <w:trHeight w:val="281"/>
        </w:trPr>
        <w:tc>
          <w:tcPr>
            <w:tcW w:w="2441" w:type="dxa"/>
          </w:tcPr>
          <w:p w14:paraId="2B1D0DA9" w14:textId="77777777" w:rsidR="00A92C42" w:rsidRDefault="00A92C42" w:rsidP="00DC2D7D">
            <w:r w:rsidRPr="00914BFA">
              <w:t>304084175</w:t>
            </w:r>
            <w:r w:rsidRPr="00914BFA">
              <w:tab/>
            </w:r>
          </w:p>
        </w:tc>
        <w:tc>
          <w:tcPr>
            <w:tcW w:w="1784" w:type="dxa"/>
          </w:tcPr>
          <w:p w14:paraId="14A1D944" w14:textId="77777777" w:rsidR="00A92C42" w:rsidRDefault="00A92C42" w:rsidP="00DC2D7D">
            <w:r w:rsidRPr="00914BFA">
              <w:t>168</w:t>
            </w:r>
          </w:p>
        </w:tc>
      </w:tr>
      <w:tr w:rsidR="00A92C42" w14:paraId="16874DFE" w14:textId="77777777" w:rsidTr="00DC2D7D">
        <w:trPr>
          <w:trHeight w:val="293"/>
        </w:trPr>
        <w:tc>
          <w:tcPr>
            <w:tcW w:w="2441" w:type="dxa"/>
          </w:tcPr>
          <w:p w14:paraId="6F529DA5" w14:textId="77777777" w:rsidR="00A92C42" w:rsidRDefault="00A92C42" w:rsidP="00DC2D7D">
            <w:r w:rsidRPr="00914BFA">
              <w:t>221431538</w:t>
            </w:r>
            <w:r w:rsidRPr="00914BFA">
              <w:tab/>
            </w:r>
          </w:p>
        </w:tc>
        <w:tc>
          <w:tcPr>
            <w:tcW w:w="1784" w:type="dxa"/>
          </w:tcPr>
          <w:p w14:paraId="4F76AAE7" w14:textId="77777777" w:rsidR="00A92C42" w:rsidRDefault="00A92C42" w:rsidP="00DC2D7D">
            <w:r w:rsidRPr="00914BFA">
              <w:t>170</w:t>
            </w:r>
          </w:p>
        </w:tc>
      </w:tr>
      <w:tr w:rsidR="00A92C42" w14:paraId="19538324" w14:textId="77777777" w:rsidTr="00DC2D7D">
        <w:trPr>
          <w:trHeight w:val="281"/>
        </w:trPr>
        <w:tc>
          <w:tcPr>
            <w:tcW w:w="2441" w:type="dxa"/>
          </w:tcPr>
          <w:p w14:paraId="5FC7B63B" w14:textId="77777777" w:rsidR="00A92C42" w:rsidRDefault="00A92C42" w:rsidP="00DC2D7D">
            <w:r w:rsidRPr="00914BFA">
              <w:t>174746287</w:t>
            </w:r>
          </w:p>
        </w:tc>
        <w:tc>
          <w:tcPr>
            <w:tcW w:w="1784" w:type="dxa"/>
          </w:tcPr>
          <w:p w14:paraId="0BA6CEAD" w14:textId="77777777" w:rsidR="00A92C42" w:rsidRDefault="00A92C42" w:rsidP="00DC2D7D">
            <w:r w:rsidRPr="00914BFA">
              <w:t>185</w:t>
            </w:r>
          </w:p>
        </w:tc>
      </w:tr>
      <w:tr w:rsidR="00A92C42" w14:paraId="27A1F5E5" w14:textId="77777777" w:rsidTr="00DC2D7D">
        <w:trPr>
          <w:trHeight w:val="281"/>
        </w:trPr>
        <w:tc>
          <w:tcPr>
            <w:tcW w:w="2441" w:type="dxa"/>
          </w:tcPr>
          <w:p w14:paraId="33DAA9B6" w14:textId="77777777" w:rsidR="00A92C42" w:rsidRDefault="00A92C42" w:rsidP="00DC2D7D">
            <w:r w:rsidRPr="00914BFA">
              <w:t>173488420</w:t>
            </w:r>
          </w:p>
        </w:tc>
        <w:tc>
          <w:tcPr>
            <w:tcW w:w="1784" w:type="dxa"/>
          </w:tcPr>
          <w:p w14:paraId="66AD7658" w14:textId="77777777" w:rsidR="00A92C42" w:rsidRDefault="00A92C42" w:rsidP="00DC2D7D">
            <w:r>
              <w:t>200</w:t>
            </w:r>
          </w:p>
        </w:tc>
      </w:tr>
      <w:tr w:rsidR="00A92C42" w14:paraId="491860C3" w14:textId="77777777" w:rsidTr="00DC2D7D">
        <w:trPr>
          <w:trHeight w:val="281"/>
        </w:trPr>
        <w:tc>
          <w:tcPr>
            <w:tcW w:w="2441" w:type="dxa"/>
          </w:tcPr>
          <w:p w14:paraId="0B632990" w14:textId="77777777" w:rsidR="00A92C42" w:rsidRDefault="00A92C42" w:rsidP="00DC2D7D">
            <w:r w:rsidRPr="00914BFA">
              <w:t>158429770</w:t>
            </w:r>
            <w:r w:rsidRPr="00914BFA">
              <w:tab/>
            </w:r>
          </w:p>
        </w:tc>
        <w:tc>
          <w:tcPr>
            <w:tcW w:w="1784" w:type="dxa"/>
          </w:tcPr>
          <w:p w14:paraId="763E24D8" w14:textId="77777777" w:rsidR="00A92C42" w:rsidRDefault="00A92C42" w:rsidP="00DC2D7D">
            <w:r>
              <w:t>207</w:t>
            </w:r>
          </w:p>
        </w:tc>
      </w:tr>
      <w:tr w:rsidR="00A92C42" w14:paraId="5CC2F87F" w14:textId="77777777" w:rsidTr="00DC2D7D">
        <w:trPr>
          <w:trHeight w:val="281"/>
        </w:trPr>
        <w:tc>
          <w:tcPr>
            <w:tcW w:w="2441" w:type="dxa"/>
          </w:tcPr>
          <w:p w14:paraId="47450111" w14:textId="77777777" w:rsidR="00A92C42" w:rsidRDefault="00A92C42" w:rsidP="00DC2D7D">
            <w:r w:rsidRPr="00914BFA">
              <w:t>153772730</w:t>
            </w:r>
          </w:p>
        </w:tc>
        <w:tc>
          <w:tcPr>
            <w:tcW w:w="1784" w:type="dxa"/>
          </w:tcPr>
          <w:p w14:paraId="3D46B60D" w14:textId="77777777" w:rsidR="00A92C42" w:rsidRDefault="00A92C42" w:rsidP="00DC2D7D">
            <w:r>
              <w:t>209</w:t>
            </w:r>
          </w:p>
        </w:tc>
      </w:tr>
      <w:tr w:rsidR="00A92C42" w14:paraId="675E9620" w14:textId="77777777" w:rsidTr="00DC2D7D">
        <w:trPr>
          <w:trHeight w:val="293"/>
        </w:trPr>
        <w:tc>
          <w:tcPr>
            <w:tcW w:w="2441" w:type="dxa"/>
          </w:tcPr>
          <w:p w14:paraId="3EC40FEE" w14:textId="77777777" w:rsidR="00A92C42" w:rsidRDefault="00A92C42" w:rsidP="00DC2D7D">
            <w:r w:rsidRPr="00914BFA">
              <w:t>144149539</w:t>
            </w:r>
          </w:p>
        </w:tc>
        <w:tc>
          <w:tcPr>
            <w:tcW w:w="1784" w:type="dxa"/>
          </w:tcPr>
          <w:p w14:paraId="02A3F79B" w14:textId="77777777" w:rsidR="00A92C42" w:rsidRDefault="00A92C42" w:rsidP="00DC2D7D">
            <w:r>
              <w:t>209</w:t>
            </w:r>
          </w:p>
        </w:tc>
      </w:tr>
      <w:tr w:rsidR="00A92C42" w14:paraId="26C70556" w14:textId="77777777" w:rsidTr="00DC2D7D">
        <w:trPr>
          <w:trHeight w:val="293"/>
        </w:trPr>
        <w:tc>
          <w:tcPr>
            <w:tcW w:w="2441" w:type="dxa"/>
          </w:tcPr>
          <w:p w14:paraId="32B238E6" w14:textId="77777777" w:rsidR="00A92C42" w:rsidRPr="00914BFA" w:rsidRDefault="00A92C42" w:rsidP="00DC2D7D">
            <w:r w:rsidRPr="00914BFA">
              <w:t>131234648</w:t>
            </w:r>
            <w:r w:rsidRPr="00914BFA">
              <w:tab/>
            </w:r>
          </w:p>
        </w:tc>
        <w:tc>
          <w:tcPr>
            <w:tcW w:w="1784" w:type="dxa"/>
          </w:tcPr>
          <w:p w14:paraId="7A3D8FEA" w14:textId="77777777" w:rsidR="00A92C42" w:rsidRDefault="00A92C42" w:rsidP="00DC2D7D">
            <w:r>
              <w:t>218</w:t>
            </w:r>
          </w:p>
        </w:tc>
      </w:tr>
      <w:tr w:rsidR="00A92C42" w14:paraId="21E2077B" w14:textId="77777777" w:rsidTr="00DC2D7D">
        <w:trPr>
          <w:trHeight w:val="293"/>
        </w:trPr>
        <w:tc>
          <w:tcPr>
            <w:tcW w:w="2441" w:type="dxa"/>
          </w:tcPr>
          <w:p w14:paraId="3C247B80" w14:textId="77777777" w:rsidR="00A92C42" w:rsidRPr="00914BFA" w:rsidRDefault="00A92C42" w:rsidP="00DC2D7D">
            <w:r w:rsidRPr="00914BFA">
              <w:t>110049081</w:t>
            </w:r>
          </w:p>
        </w:tc>
        <w:tc>
          <w:tcPr>
            <w:tcW w:w="1784" w:type="dxa"/>
          </w:tcPr>
          <w:p w14:paraId="5EA2AD5F" w14:textId="77777777" w:rsidR="00A92C42" w:rsidRDefault="00A92C42" w:rsidP="00DC2D7D">
            <w:r>
              <w:t>227</w:t>
            </w:r>
          </w:p>
        </w:tc>
      </w:tr>
      <w:tr w:rsidR="00A92C42" w14:paraId="27C019BA" w14:textId="77777777" w:rsidTr="00DC2D7D">
        <w:trPr>
          <w:trHeight w:val="293"/>
        </w:trPr>
        <w:tc>
          <w:tcPr>
            <w:tcW w:w="2441" w:type="dxa"/>
          </w:tcPr>
          <w:p w14:paraId="7745B7B9" w14:textId="77777777" w:rsidR="00A92C42" w:rsidRPr="00914BFA" w:rsidRDefault="00A92C42" w:rsidP="00DC2D7D">
            <w:r w:rsidRPr="00914BFA">
              <w:t>103846179</w:t>
            </w:r>
            <w:r w:rsidRPr="00914BFA">
              <w:tab/>
            </w:r>
          </w:p>
        </w:tc>
        <w:tc>
          <w:tcPr>
            <w:tcW w:w="1784" w:type="dxa"/>
          </w:tcPr>
          <w:p w14:paraId="48A61D55" w14:textId="77777777" w:rsidR="00A92C42" w:rsidRDefault="00A92C42" w:rsidP="00DC2D7D">
            <w:r>
              <w:t>230</w:t>
            </w:r>
          </w:p>
        </w:tc>
      </w:tr>
    </w:tbl>
    <w:p w14:paraId="0FA7B1DD" w14:textId="798593EF" w:rsidR="00A92C42" w:rsidRDefault="00A92C42" w:rsidP="00A92C42">
      <w:r>
        <w:t xml:space="preserve">The largest recorded website is </w:t>
      </w:r>
      <w:r w:rsidRPr="00DB6D11">
        <w:t>304084175</w:t>
      </w:r>
      <w:r>
        <w:t xml:space="preserve"> bytes (304MB) and the smallest only 168 bytes. From the top 10 we see that each website drops off in size from the previous one by anywhere between 5 and more than 80 megabytes and the 10</w:t>
      </w:r>
      <w:r w:rsidRPr="00DB6D11">
        <w:rPr>
          <w:vertAlign w:val="superscript"/>
        </w:rPr>
        <w:t>th</w:t>
      </w:r>
      <w:r>
        <w:t xml:space="preserve"> is “only” 110MB. The bottom ten looks very different with all the websites weighing at less than 1/5</w:t>
      </w:r>
      <w:r w:rsidRPr="00DB6D11">
        <w:rPr>
          <w:vertAlign w:val="superscript"/>
        </w:rPr>
        <w:t>th</w:t>
      </w:r>
      <w:r>
        <w:t xml:space="preserve"> of a megabyte.</w:t>
      </w:r>
      <w:r w:rsidR="00913ECF">
        <w:t xml:space="preserve"> All of this can also be seen in the following plot, few entries truly stand out from the rest:</w:t>
      </w:r>
    </w:p>
    <w:p w14:paraId="37793A24" w14:textId="4DBD77A4" w:rsidR="00913ECF" w:rsidRDefault="00913ECF" w:rsidP="00A92C42">
      <w:r>
        <w:rPr>
          <w:noProof/>
        </w:rPr>
        <w:lastRenderedPageBreak/>
        <w:drawing>
          <wp:inline distT="0" distB="0" distL="0" distR="0" wp14:anchorId="65F0D26C" wp14:editId="12002335">
            <wp:extent cx="5858933" cy="4442942"/>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l="9272" t="8556" r="9276" b="9121"/>
                    <a:stretch/>
                  </pic:blipFill>
                  <pic:spPr bwMode="auto">
                    <a:xfrm>
                      <a:off x="0" y="0"/>
                      <a:ext cx="5859925" cy="4443694"/>
                    </a:xfrm>
                    <a:prstGeom prst="rect">
                      <a:avLst/>
                    </a:prstGeom>
                    <a:noFill/>
                    <a:ln>
                      <a:noFill/>
                    </a:ln>
                    <a:extLst>
                      <a:ext uri="{53640926-AAD7-44D8-BBD7-CCE9431645EC}">
                        <a14:shadowObscured xmlns:a14="http://schemas.microsoft.com/office/drawing/2010/main"/>
                      </a:ext>
                    </a:extLst>
                  </pic:spPr>
                </pic:pic>
              </a:graphicData>
            </a:graphic>
          </wp:inline>
        </w:drawing>
      </w:r>
    </w:p>
    <w:p w14:paraId="2F5F3517" w14:textId="3CD16B8F" w:rsidR="00A92C42" w:rsidRDefault="00A92C42" w:rsidP="00A92C42">
      <w:r>
        <w:t xml:space="preserve">So, what is the reason then? After performing tests on a random selection of the outliers a few different patterns are easily observed, but none of them can be called the sole reason for the difference in estimates. In some </w:t>
      </w:r>
      <w:r w:rsidR="00B127A5">
        <w:t>cases,</w:t>
      </w:r>
      <w:r>
        <w:t xml:space="preserve"> the reason was simple: the website was </w:t>
      </w:r>
      <w:r w:rsidR="00B127A5">
        <w:t>offline;</w:t>
      </w:r>
      <w:r>
        <w:t xml:space="preserve"> </w:t>
      </w:r>
      <w:r w:rsidR="00B127A5">
        <w:t>thus,</w:t>
      </w:r>
      <w:r>
        <w:t xml:space="preserve"> the API did not record anything beyond a generic browser response. Others were a blank page, sometimes with a few lines of text, or were not indexable due to the several reasons listed by </w:t>
      </w:r>
      <w:r w:rsidR="00B127A5">
        <w:t>Website Carbon</w:t>
      </w:r>
      <w:r>
        <w:t xml:space="preserve"> which I’ve mentioned earlier. </w:t>
      </w:r>
    </w:p>
    <w:p w14:paraId="728489F8" w14:textId="45D7EE98" w:rsidR="00A92C42" w:rsidRDefault="00A92C42" w:rsidP="00A92C42">
      <w:r>
        <w:t>All of these relate to the bottom ten. For the top ten</w:t>
      </w:r>
      <w:r w:rsidR="005769A5">
        <w:t xml:space="preserve"> though,</w:t>
      </w:r>
      <w:r>
        <w:t xml:space="preserve"> the reason was much more surprising and interesting. It had to do mostly with the page contents not being optimized at all.</w:t>
      </w:r>
    </w:p>
    <w:p w14:paraId="61ADEE65" w14:textId="1DA86020" w:rsidR="00A92C42" w:rsidRDefault="00A92C42" w:rsidP="00A92C42">
      <w:r>
        <w:t xml:space="preserve">Before anything, it bears remembering that some websites are more demanding by nature. Streaming services of course </w:t>
      </w:r>
      <w:r w:rsidR="005769A5">
        <w:t xml:space="preserve">often </w:t>
      </w:r>
      <w:r>
        <w:t xml:space="preserve">download videos locally, but news sites on the other hand have a lot of dynamic content which gets updated daily. </w:t>
      </w:r>
    </w:p>
    <w:p w14:paraId="689F89E8" w14:textId="4D87426D" w:rsidR="00A92C42" w:rsidRDefault="00A92C42" w:rsidP="00A92C42">
      <w:r>
        <w:t xml:space="preserve">The largest website mentioned previously, and one that will serve as a general example is </w:t>
      </w:r>
      <w:hyperlink r:id="rId28" w:history="1">
        <w:r w:rsidRPr="007957B1">
          <w:rPr>
            <w:rStyle w:val="Hyperlink"/>
          </w:rPr>
          <w:t>https://lematin.ma/</w:t>
        </w:r>
      </w:hyperlink>
      <w:r>
        <w:t>, the online version of Le Matin, a Moroccan daily newspaper. This site, tested initially on 15/05/2022 was estimated to be 304MB, as previously s</w:t>
      </w:r>
      <w:r w:rsidR="00BF2C0D">
        <w:t>tated</w:t>
      </w:r>
      <w:r>
        <w:t xml:space="preserve">, but on further </w:t>
      </w:r>
      <w:r w:rsidR="00B127A5">
        <w:t>testing</w:t>
      </w:r>
      <w:r>
        <w:t xml:space="preserve"> it returned vastly differing sizes, ranging anywhere from the original estimate, to 11.4MB, as of </w:t>
      </w:r>
      <w:r>
        <w:lastRenderedPageBreak/>
        <w:t>10/06/2022. Examining the website with Google Chrome’s Developer Tool</w:t>
      </w:r>
      <w:r>
        <w:rPr>
          <w:noProof/>
        </w:rPr>
        <w:drawing>
          <wp:anchor distT="0" distB="0" distL="114300" distR="114300" simplePos="0" relativeHeight="251665408" behindDoc="0" locked="0" layoutInCell="1" allowOverlap="1" wp14:anchorId="24AD2C4C" wp14:editId="22892D76">
            <wp:simplePos x="0" y="0"/>
            <wp:positionH relativeFrom="column">
              <wp:posOffset>0</wp:posOffset>
            </wp:positionH>
            <wp:positionV relativeFrom="paragraph">
              <wp:posOffset>0</wp:posOffset>
            </wp:positionV>
            <wp:extent cx="4515885" cy="2476500"/>
            <wp:effectExtent l="0" t="0" r="0" b="0"/>
            <wp:wrapThrough wrapText="bothSides">
              <wp:wrapPolygon edited="0">
                <wp:start x="0" y="0"/>
                <wp:lineTo x="0" y="21434"/>
                <wp:lineTo x="21506" y="21434"/>
                <wp:lineTo x="21506" y="0"/>
                <wp:lineTo x="0" y="0"/>
              </wp:wrapPolygon>
            </wp:wrapThrough>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515885" cy="2476500"/>
                    </a:xfrm>
                    <a:prstGeom prst="rect">
                      <a:avLst/>
                    </a:prstGeom>
                  </pic:spPr>
                </pic:pic>
              </a:graphicData>
            </a:graphic>
          </wp:anchor>
        </w:drawing>
      </w:r>
      <w:r>
        <w:t xml:space="preserve">s, caching disabled, no advertisement blocking, and screen resolution forced to 1080p within the browser (to prevent the mobile version from appearing) was done on several </w:t>
      </w:r>
      <w:r>
        <w:rPr>
          <w:noProof/>
        </w:rPr>
        <mc:AlternateContent>
          <mc:Choice Requires="wps">
            <w:drawing>
              <wp:anchor distT="0" distB="0" distL="114300" distR="114300" simplePos="0" relativeHeight="251666432" behindDoc="0" locked="0" layoutInCell="1" allowOverlap="1" wp14:anchorId="03A1D725" wp14:editId="72C760A8">
                <wp:simplePos x="0" y="0"/>
                <wp:positionH relativeFrom="column">
                  <wp:posOffset>0</wp:posOffset>
                </wp:positionH>
                <wp:positionV relativeFrom="paragraph">
                  <wp:posOffset>2537460</wp:posOffset>
                </wp:positionV>
                <wp:extent cx="4515485" cy="182880"/>
                <wp:effectExtent l="0" t="0" r="0" b="7620"/>
                <wp:wrapThrough wrapText="bothSides">
                  <wp:wrapPolygon edited="0">
                    <wp:start x="0" y="0"/>
                    <wp:lineTo x="0" y="20250"/>
                    <wp:lineTo x="21506" y="20250"/>
                    <wp:lineTo x="21506"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4515485" cy="182880"/>
                        </a:xfrm>
                        <a:prstGeom prst="rect">
                          <a:avLst/>
                        </a:prstGeom>
                        <a:solidFill>
                          <a:prstClr val="white"/>
                        </a:solidFill>
                        <a:ln>
                          <a:noFill/>
                        </a:ln>
                      </wps:spPr>
                      <wps:txbx>
                        <w:txbxContent>
                          <w:p w14:paraId="2DFBE66B" w14:textId="1F73FFA0" w:rsidR="00A92C42" w:rsidRPr="00BD4AD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3</w:t>
                            </w:r>
                            <w:r w:rsidR="002A6BCB">
                              <w:rPr>
                                <w:noProof/>
                              </w:rPr>
                              <w:fldChar w:fldCharType="end"/>
                            </w:r>
                            <w:r>
                              <w:t>: An example of the largest files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A1D725" id="Text Box 40" o:spid="_x0000_s1030" type="#_x0000_t202" style="position:absolute;margin-left:0;margin-top:199.8pt;width:355.55pt;height:14.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" stroked="f">
                <v:textbox inset="0,0,0,0">
                  <w:txbxContent>
                    <w:p w14:paraId="2DFBE66B" w14:textId="1F73FFA0" w:rsidR="00A92C42" w:rsidRPr="00BD4AD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3</w:t>
                      </w:r>
                      <w:r w:rsidR="002A6BCB">
                        <w:rPr>
                          <w:noProof/>
                        </w:rPr>
                        <w:fldChar w:fldCharType="end"/>
                      </w:r>
                      <w:r>
                        <w:t>: An example of the largest files</w:t>
                      </w:r>
                    </w:p>
                  </w:txbxContent>
                </v:textbox>
                <w10:wrap type="through"/>
              </v:shape>
            </w:pict>
          </mc:Fallback>
        </mc:AlternateContent>
      </w:r>
      <w:r>
        <w:t>different days and it showed that the website is filled with heavily unoptimized images and videos, most of them coming from article previews, automatically scrolling sections and ads.  For example, on 27/05/2022 there were two identical ad videos hosted on the website each of them being 84.4MB. On 06/10 again, minutes after the previously mentioned test, the website ballooned from 11.4 to 1</w:t>
      </w:r>
      <w:r w:rsidR="005769A5">
        <w:t>6</w:t>
      </w:r>
      <w:r>
        <w:t xml:space="preserve">9 megabytes after an automatically triggered refresh and multiple videos ranging from 5 to 73mb were loaded. Upon further refreshes, none of which were triggered from my side, the size decreased to a “mere” 117MB and </w:t>
      </w:r>
      <w:r w:rsidR="005769A5">
        <w:t>then finally at 54</w:t>
      </w:r>
      <w:r>
        <w:t>MB.</w:t>
      </w:r>
      <w:r w:rsidR="005769A5">
        <w:t xml:space="preserve"> Due to the dynamically changing nature of the website, some of the biggest files previously noted were only loaded on some occasions which is the main reason the amount of data transferred differed so much.</w:t>
      </w:r>
    </w:p>
    <w:p w14:paraId="4B7A74BA" w14:textId="77777777" w:rsidR="00A92C42" w:rsidRDefault="00A92C42" w:rsidP="00A92C42">
      <w:pPr>
        <w:keepNext/>
      </w:pPr>
      <w:r>
        <w:rPr>
          <w:noProof/>
        </w:rPr>
        <w:drawing>
          <wp:inline distT="0" distB="0" distL="0" distR="0" wp14:anchorId="65D41267" wp14:editId="13D2DF8C">
            <wp:extent cx="594360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8600"/>
                    </a:xfrm>
                    <a:prstGeom prst="rect">
                      <a:avLst/>
                    </a:prstGeom>
                    <a:noFill/>
                    <a:ln>
                      <a:noFill/>
                    </a:ln>
                  </pic:spPr>
                </pic:pic>
              </a:graphicData>
            </a:graphic>
          </wp:inline>
        </w:drawing>
      </w:r>
    </w:p>
    <w:p w14:paraId="33DCEF8B" w14:textId="1D076A59" w:rsidR="00A92C4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4</w:t>
      </w:r>
      <w:r w:rsidR="002A6BCB">
        <w:rPr>
          <w:noProof/>
        </w:rPr>
        <w:fldChar w:fldCharType="end"/>
      </w:r>
      <w:r>
        <w:t>: 06/10/2022, 16:53, LeMatin.ma</w:t>
      </w:r>
    </w:p>
    <w:p w14:paraId="3DDE7785" w14:textId="77777777" w:rsidR="00A92C42" w:rsidRDefault="00A92C42" w:rsidP="00A92C42">
      <w:pPr>
        <w:keepNext/>
      </w:pPr>
      <w:r>
        <w:rPr>
          <w:noProof/>
        </w:rPr>
        <w:drawing>
          <wp:inline distT="0" distB="0" distL="0" distR="0" wp14:anchorId="1BD6C771" wp14:editId="19ADFBC4">
            <wp:extent cx="5943600" cy="2057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5740"/>
                    </a:xfrm>
                    <a:prstGeom prst="rect">
                      <a:avLst/>
                    </a:prstGeom>
                    <a:noFill/>
                    <a:ln>
                      <a:noFill/>
                    </a:ln>
                  </pic:spPr>
                </pic:pic>
              </a:graphicData>
            </a:graphic>
          </wp:inline>
        </w:drawing>
      </w:r>
    </w:p>
    <w:p w14:paraId="1A9C02DC" w14:textId="454A7BA4" w:rsidR="00A92C42" w:rsidRDefault="00A92C42" w:rsidP="00A92C42">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5</w:t>
      </w:r>
      <w:r w:rsidR="002A6BCB">
        <w:rPr>
          <w:noProof/>
        </w:rPr>
        <w:fldChar w:fldCharType="end"/>
      </w:r>
      <w:r>
        <w:t>: 06/10/2022, 16:59, LeMatin.ma</w:t>
      </w:r>
    </w:p>
    <w:p w14:paraId="6E2667B8" w14:textId="21387DAD" w:rsidR="00A92C42" w:rsidRDefault="00A92C42" w:rsidP="00A92C42">
      <w:r>
        <w:t xml:space="preserve">The same essential pattern shows up on many of the large websites in the dataset. Ittefaq.com.bd, a Bangladeshi newspaper exhibited similar size changes, it was initially recorded as being 158MB in both </w:t>
      </w:r>
      <w:r w:rsidR="00B127A5">
        <w:t>Website Carbon</w:t>
      </w:r>
      <w:r>
        <w:t xml:space="preserve"> and Chrome Developer Tools, but on 10</w:t>
      </w:r>
      <w:r w:rsidR="005769A5">
        <w:t>/06</w:t>
      </w:r>
      <w:r>
        <w:t xml:space="preserve"> it only transferred 11.9MB.</w:t>
      </w:r>
    </w:p>
    <w:p w14:paraId="41CF88AC" w14:textId="2CBCC790" w:rsidR="005769A5" w:rsidRDefault="00A92C42" w:rsidP="00A92C42">
      <w:r>
        <w:t xml:space="preserve">The other sites exhibiting those patterns were either sites with heavy graphics like </w:t>
      </w:r>
      <w:hyperlink r:id="rId32" w:history="1">
        <w:r w:rsidRPr="007957B1">
          <w:rPr>
            <w:rStyle w:val="Hyperlink"/>
          </w:rPr>
          <w:t>https://warnerbrosgames.com/</w:t>
        </w:r>
      </w:hyperlink>
      <w:r>
        <w:t xml:space="preserve"> where the heavy content was in the shape of game advertisement videos or adult content streaming services some of which were loading the videos automatically and one particular example even hosted an entire visual novel game on the home page.</w:t>
      </w:r>
      <w:r w:rsidR="005769A5">
        <w:t xml:space="preserve"> Going back to the Warner Bros Games example, that website was initially measured at 174mb by Website Carbon. On 18/06 though it stood at 52.1mb as measured by Chrome, with </w:t>
      </w:r>
      <w:r w:rsidR="00E7693F">
        <w:t>49.4 of them being all video files. That is 94% of the site’s weight contributed to a few files each of which took seconds to load.</w:t>
      </w:r>
    </w:p>
    <w:p w14:paraId="218E4EE3" w14:textId="6174D754" w:rsidR="00E7693F" w:rsidRDefault="00E7693F" w:rsidP="00E7693F">
      <w:pPr>
        <w:keepNext/>
      </w:pPr>
      <w:r>
        <w:rPr>
          <w:noProof/>
        </w:rPr>
        <w:lastRenderedPageBreak/>
        <w:drawing>
          <wp:inline distT="0" distB="0" distL="0" distR="0" wp14:anchorId="2CF493C6" wp14:editId="6A9B1D41">
            <wp:extent cx="5943600" cy="24047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04745"/>
                    </a:xfrm>
                    <a:prstGeom prst="rect">
                      <a:avLst/>
                    </a:prstGeom>
                  </pic:spPr>
                </pic:pic>
              </a:graphicData>
            </a:graphic>
          </wp:inline>
        </w:drawing>
      </w:r>
    </w:p>
    <w:p w14:paraId="3990CA67" w14:textId="75751E63" w:rsidR="00E7693F" w:rsidRDefault="00E7693F" w:rsidP="00E7693F">
      <w:pPr>
        <w:pStyle w:val="Caption"/>
      </w:pPr>
      <w:r>
        <w:t xml:space="preserve">Figure </w:t>
      </w:r>
      <w:r w:rsidR="002A6BCB">
        <w:fldChar w:fldCharType="begin"/>
      </w:r>
      <w:r w:rsidR="002A6BCB">
        <w:instrText xml:space="preserve"> SEQ Figure \* ARABIC </w:instrText>
      </w:r>
      <w:r w:rsidR="002A6BCB">
        <w:fldChar w:fldCharType="separate"/>
      </w:r>
      <w:r w:rsidR="00EB1AA3">
        <w:rPr>
          <w:noProof/>
        </w:rPr>
        <w:t>6</w:t>
      </w:r>
      <w:r w:rsidR="002A6BCB">
        <w:rPr>
          <w:noProof/>
        </w:rPr>
        <w:fldChar w:fldCharType="end"/>
      </w:r>
      <w:r>
        <w:t xml:space="preserve">: 18/06/2022, </w:t>
      </w:r>
      <w:r w:rsidRPr="00EC3726">
        <w:t>https://warnerbrosgames.com/</w:t>
      </w:r>
    </w:p>
    <w:p w14:paraId="4DEAE357" w14:textId="531D50CB" w:rsidR="00E70B8C" w:rsidRDefault="00A92C42" w:rsidP="00E70B8C">
      <w:r>
        <w:t>These tests were</w:t>
      </w:r>
      <w:r w:rsidR="00E7693F">
        <w:t xml:space="preserve"> generally</w:t>
      </w:r>
      <w:r>
        <w:t xml:space="preserve"> performed at random intervals, and for one reason: to determine whether retesting would be needed to verify the correctness of the data. One important fact about the nature of the outliers has been verified by this, the data is not a product of human or technical error, it truly represents a website’s state at the time of testing and gives clear examples to the importance of proper web development done with respect to standards and quality. [change]</w:t>
      </w:r>
    </w:p>
    <w:p w14:paraId="26B14E8B" w14:textId="7B1EF951" w:rsidR="0034516C" w:rsidRDefault="0034516C" w:rsidP="00E70B8C"/>
    <w:p w14:paraId="6E4F9BEC" w14:textId="77777777" w:rsidR="0034516C" w:rsidRPr="00E70B8C" w:rsidRDefault="0034516C" w:rsidP="00E70B8C"/>
    <w:p w14:paraId="19234AB1" w14:textId="445FCC93" w:rsidR="00FE2E06" w:rsidRDefault="00C37E71" w:rsidP="00B67613">
      <w:pPr>
        <w:pStyle w:val="Heading2"/>
      </w:pPr>
      <w:bookmarkStart w:id="16" w:name="_Toc106643066"/>
      <w:r>
        <w:rPr>
          <w:noProof/>
        </w:rPr>
        <mc:AlternateContent>
          <mc:Choice Requires="wps">
            <w:drawing>
              <wp:anchor distT="0" distB="0" distL="114300" distR="114300" simplePos="0" relativeHeight="251672576" behindDoc="0" locked="0" layoutInCell="1" allowOverlap="1" wp14:anchorId="4876C859" wp14:editId="42179864">
                <wp:simplePos x="0" y="0"/>
                <wp:positionH relativeFrom="column">
                  <wp:posOffset>3109595</wp:posOffset>
                </wp:positionH>
                <wp:positionV relativeFrom="paragraph">
                  <wp:posOffset>2954443</wp:posOffset>
                </wp:positionV>
                <wp:extent cx="3528060" cy="635"/>
                <wp:effectExtent l="0" t="0" r="0" b="0"/>
                <wp:wrapThrough wrapText="bothSides">
                  <wp:wrapPolygon edited="0">
                    <wp:start x="0" y="0"/>
                    <wp:lineTo x="0" y="20057"/>
                    <wp:lineTo x="21460" y="20057"/>
                    <wp:lineTo x="21460"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859" id="Text Box 44" o:spid="_x0000_s1031" type="#_x0000_t202" style="position:absolute;margin-left:244.85pt;margin-top:232.65pt;width:277.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" stroked="f">
                <v:textbox style="mso-fit-shape-to-text:t" inset="0,0,0,0">
                  <w:txbxContent>
                    <w:p w14:paraId="683DA880" w14:textId="1D97A8B7" w:rsidR="00FE2E06" w:rsidRPr="005D748C" w:rsidRDefault="00FE2E06" w:rsidP="00FE2E06">
                      <w:pPr>
                        <w:pStyle w:val="Caption"/>
                        <w:rPr>
                          <w:noProof/>
                        </w:rPr>
                      </w:pPr>
                      <w:r>
                        <w:t xml:space="preserve">Figure </w:t>
                      </w:r>
                      <w:r w:rsidR="00095355">
                        <w:t>8</w:t>
                      </w:r>
                      <w:r>
                        <w:t>: Bottom 1000, Mean, Median, St Dev in 'Bytes'</w:t>
                      </w:r>
                    </w:p>
                  </w:txbxContent>
                </v:textbox>
                <w10:wrap type="through"/>
              </v:shape>
            </w:pict>
          </mc:Fallback>
        </mc:AlternateContent>
      </w:r>
      <w:r>
        <w:rPr>
          <w:noProof/>
        </w:rPr>
        <w:drawing>
          <wp:anchor distT="0" distB="0" distL="114300" distR="114300" simplePos="0" relativeHeight="251670528" behindDoc="0" locked="0" layoutInCell="1" allowOverlap="1" wp14:anchorId="1005796D" wp14:editId="4CEA15E6">
            <wp:simplePos x="0" y="0"/>
            <wp:positionH relativeFrom="column">
              <wp:posOffset>3106420</wp:posOffset>
            </wp:positionH>
            <wp:positionV relativeFrom="paragraph">
              <wp:posOffset>174413</wp:posOffset>
            </wp:positionV>
            <wp:extent cx="3268980" cy="2649855"/>
            <wp:effectExtent l="0" t="0" r="7620" b="0"/>
            <wp:wrapThrough wrapText="bothSides">
              <wp:wrapPolygon edited="0">
                <wp:start x="0" y="0"/>
                <wp:lineTo x="0" y="21429"/>
                <wp:lineTo x="21524" y="21429"/>
                <wp:lineTo x="2152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4">
                      <a:extLst>
                        <a:ext uri="{28A0092B-C50C-407E-A947-70E740481C1C}">
                          <a14:useLocalDpi xmlns:a14="http://schemas.microsoft.com/office/drawing/2010/main" val="0"/>
                        </a:ext>
                      </a:extLst>
                    </a:blip>
                    <a:srcRect l="28754" t="12910" r="10270" b="12910"/>
                    <a:stretch/>
                  </pic:blipFill>
                  <pic:spPr bwMode="auto">
                    <a:xfrm>
                      <a:off x="0" y="0"/>
                      <a:ext cx="3268980" cy="2649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2D978C04" wp14:editId="6DF453B7">
                <wp:simplePos x="0" y="0"/>
                <wp:positionH relativeFrom="column">
                  <wp:posOffset>-27517</wp:posOffset>
                </wp:positionH>
                <wp:positionV relativeFrom="paragraph">
                  <wp:posOffset>2964180</wp:posOffset>
                </wp:positionV>
                <wp:extent cx="3657600" cy="635"/>
                <wp:effectExtent l="0" t="0" r="0" b="0"/>
                <wp:wrapThrough wrapText="bothSides">
                  <wp:wrapPolygon edited="0">
                    <wp:start x="0" y="0"/>
                    <wp:lineTo x="0" y="20057"/>
                    <wp:lineTo x="21488" y="20057"/>
                    <wp:lineTo x="21488" y="0"/>
                    <wp:lineTo x="0" y="0"/>
                  </wp:wrapPolygon>
                </wp:wrapThrough>
                <wp:docPr id="42" name="Text Box 4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978C04" id="Text Box 42" o:spid="_x0000_s1032" type="#_x0000_t202" style="position:absolute;margin-left:-2.15pt;margin-top:233.4pt;width:4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tar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n+ccmZF&#10;QxrtVBfYZ+gYuYif1vmc0raOEkNHftJ58HtyRthdhU38EiBGcWL6fGU3VpPkvJndfpq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" stroked="f">
                <v:textbox style="mso-fit-shape-to-text:t" inset="0,0,0,0">
                  <w:txbxContent>
                    <w:p w14:paraId="4E09418C" w14:textId="4755C584" w:rsidR="00FE2E06" w:rsidRPr="00DA5FD1" w:rsidRDefault="00FE2E06" w:rsidP="00FE2E06">
                      <w:pPr>
                        <w:pStyle w:val="Caption"/>
                        <w:rPr>
                          <w:noProof/>
                        </w:rPr>
                      </w:pPr>
                      <w:r>
                        <w:t xml:space="preserve">Figure </w:t>
                      </w:r>
                      <w:r w:rsidR="00095355">
                        <w:t>7</w:t>
                      </w:r>
                      <w:r>
                        <w:t>: Top 1000, Mean, Median, St Dev in 'Bytes'</w:t>
                      </w:r>
                    </w:p>
                  </w:txbxContent>
                </v:textbox>
                <w10:wrap type="through"/>
              </v:shape>
            </w:pict>
          </mc:Fallback>
        </mc:AlternateContent>
      </w:r>
      <w:r>
        <w:rPr>
          <w:noProof/>
        </w:rPr>
        <w:drawing>
          <wp:anchor distT="0" distB="0" distL="114300" distR="114300" simplePos="0" relativeHeight="251667456" behindDoc="0" locked="0" layoutInCell="1" allowOverlap="1" wp14:anchorId="7894EBB2" wp14:editId="641F612B">
            <wp:simplePos x="0" y="0"/>
            <wp:positionH relativeFrom="column">
              <wp:posOffset>-186690</wp:posOffset>
            </wp:positionH>
            <wp:positionV relativeFrom="paragraph">
              <wp:posOffset>245110</wp:posOffset>
            </wp:positionV>
            <wp:extent cx="3242310" cy="2573655"/>
            <wp:effectExtent l="0" t="0" r="0" b="0"/>
            <wp:wrapThrough wrapText="bothSides">
              <wp:wrapPolygon edited="0">
                <wp:start x="0" y="0"/>
                <wp:lineTo x="0" y="21424"/>
                <wp:lineTo x="21448" y="21424"/>
                <wp:lineTo x="21448"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5">
                      <a:extLst>
                        <a:ext uri="{28A0092B-C50C-407E-A947-70E740481C1C}">
                          <a14:useLocalDpi xmlns:a14="http://schemas.microsoft.com/office/drawing/2010/main" val="0"/>
                        </a:ext>
                      </a:extLst>
                    </a:blip>
                    <a:srcRect l="28114" t="12910" r="10269" b="13680"/>
                    <a:stretch/>
                  </pic:blipFill>
                  <pic:spPr bwMode="auto">
                    <a:xfrm>
                      <a:off x="0" y="0"/>
                      <a:ext cx="3242310" cy="2573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AB4">
        <w:t xml:space="preserve">Top </w:t>
      </w:r>
      <w:r w:rsidR="00B127A5">
        <w:t xml:space="preserve">and Bottom </w:t>
      </w:r>
      <w:r w:rsidR="00091AB4">
        <w:t>1000</w:t>
      </w:r>
      <w:bookmarkEnd w:id="16"/>
    </w:p>
    <w:p w14:paraId="4048C591" w14:textId="295E0C02" w:rsidR="00C37E71" w:rsidRDefault="00C37E71" w:rsidP="00DF5FDF">
      <w:pPr>
        <w:rPr>
          <w:noProof/>
        </w:rPr>
      </w:pPr>
    </w:p>
    <w:p w14:paraId="43BB51B8" w14:textId="59050366" w:rsidR="00C37E71" w:rsidRDefault="003C085D" w:rsidP="00DF5FDF">
      <w:r>
        <w:rPr>
          <w:noProof/>
        </w:rPr>
        <w:lastRenderedPageBreak/>
        <w:drawing>
          <wp:anchor distT="0" distB="0" distL="114300" distR="114300" simplePos="0" relativeHeight="251673600" behindDoc="1" locked="0" layoutInCell="1" allowOverlap="1" wp14:anchorId="39AAE9F9" wp14:editId="1767EED7">
            <wp:simplePos x="0" y="0"/>
            <wp:positionH relativeFrom="column">
              <wp:posOffset>-26035</wp:posOffset>
            </wp:positionH>
            <wp:positionV relativeFrom="paragraph">
              <wp:posOffset>710565</wp:posOffset>
            </wp:positionV>
            <wp:extent cx="3463925" cy="2835910"/>
            <wp:effectExtent l="0" t="0" r="3175" b="2540"/>
            <wp:wrapTight wrapText="bothSides">
              <wp:wrapPolygon edited="0">
                <wp:start x="0" y="0"/>
                <wp:lineTo x="0" y="21474"/>
                <wp:lineTo x="21501" y="21474"/>
                <wp:lineTo x="21501"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463925" cy="2835910"/>
                    </a:xfrm>
                    <a:prstGeom prst="rect">
                      <a:avLst/>
                    </a:prstGeom>
                  </pic:spPr>
                </pic:pic>
              </a:graphicData>
            </a:graphic>
            <wp14:sizeRelH relativeFrom="margin">
              <wp14:pctWidth>0</wp14:pctWidth>
            </wp14:sizeRelH>
            <wp14:sizeRelV relativeFrom="margin">
              <wp14:pctHeight>0</wp14:pctHeight>
            </wp14:sizeRelV>
          </wp:anchor>
        </w:drawing>
      </w:r>
      <w:r w:rsidR="00C475AA">
        <w:t>Here we observe similar numbers to the entire dataset. The top 1000</w:t>
      </w:r>
      <w:r w:rsidR="00562F24">
        <w:t>’s average sizes are only slightly lower than the entire dataset’s and the same goes for the bottom</w:t>
      </w:r>
      <w:r w:rsidR="00C37E71">
        <w:t xml:space="preserve">. </w:t>
      </w:r>
      <w:r w:rsidR="00562F24">
        <w:t xml:space="preserve"> </w:t>
      </w:r>
      <w:r w:rsidR="00C37E71">
        <w:t>O</w:t>
      </w:r>
      <w:r w:rsidR="00562F24">
        <w:t>verall</w:t>
      </w:r>
      <w:r w:rsidR="00C37E71">
        <w:t>,</w:t>
      </w:r>
      <w:r w:rsidR="00562F24">
        <w:t xml:space="preserve"> the differences are negligible with the top 1000 being only slightly lower (0.09mb) </w:t>
      </w:r>
      <w:r w:rsidR="00C37E71">
        <w:t>in terms of size than the 3.69 mb originally measured and the bottom is 0.14mb less. Those differences can be explained as small deviations caused by the presence or lack thereof of one of the previously detected outliers in this slice of the data</w:t>
      </w:r>
      <w:r>
        <w:t>, and that can be further seen in the bigger difference in the median sizes where there’s a 0.4mb disparity</w:t>
      </w:r>
      <w:r w:rsidR="00C37E71">
        <w:t xml:space="preserve">. As far as the </w:t>
      </w:r>
      <w:r w:rsidR="00B61C18" w:rsidRPr="0000135D">
        <w:rPr>
          <w:rFonts w:cstheme="minorHAnsi"/>
          <w:color w:val="202122"/>
          <w:shd w:val="clear" w:color="auto" w:fill="FFFFFF"/>
        </w:rPr>
        <w:t>CO</w:t>
      </w:r>
      <w:r w:rsidR="00B61C18" w:rsidRPr="0000135D">
        <w:rPr>
          <w:rFonts w:cstheme="minorHAnsi"/>
          <w:color w:val="202122"/>
          <w:shd w:val="clear" w:color="auto" w:fill="FFFFFF"/>
          <w:vertAlign w:val="subscript"/>
        </w:rPr>
        <w:t>2</w:t>
      </w:r>
      <w:r w:rsidR="00C37E71">
        <w:t xml:space="preserve"> output goes, we also see a similar picture, as the averages stand at 0.90 and 0.86</w:t>
      </w:r>
      <w:r w:rsidR="0019134C">
        <w:t>. These numbers are very similar to the ones reported by [agency, average size from another paper] in 2019 and the small difference with the 2022 data is caused by either natural increases in file sizes year-by-year or by the outliers again.</w:t>
      </w:r>
    </w:p>
    <w:p w14:paraId="715071F5" w14:textId="77777777" w:rsidR="003C085D" w:rsidRDefault="003C085D" w:rsidP="00DF5FDF"/>
    <w:tbl>
      <w:tblPr>
        <w:tblStyle w:val="TableGrid"/>
        <w:tblW w:w="0" w:type="auto"/>
        <w:tblLook w:val="04A0" w:firstRow="1" w:lastRow="0" w:firstColumn="1" w:lastColumn="0" w:noHBand="0" w:noVBand="1"/>
      </w:tblPr>
      <w:tblGrid>
        <w:gridCol w:w="1166"/>
        <w:gridCol w:w="1163"/>
        <w:gridCol w:w="1523"/>
        <w:gridCol w:w="1075"/>
        <w:gridCol w:w="1458"/>
        <w:gridCol w:w="990"/>
        <w:gridCol w:w="816"/>
        <w:gridCol w:w="1159"/>
      </w:tblGrid>
      <w:tr w:rsidR="00E0245E" w14:paraId="1409EF4C" w14:textId="77777777" w:rsidTr="008037D6">
        <w:tc>
          <w:tcPr>
            <w:tcW w:w="1166" w:type="dxa"/>
          </w:tcPr>
          <w:p w14:paraId="49911277" w14:textId="77777777" w:rsidR="00E0245E" w:rsidRDefault="00E0245E" w:rsidP="00DF5FDF"/>
        </w:tc>
        <w:tc>
          <w:tcPr>
            <w:tcW w:w="1163" w:type="dxa"/>
          </w:tcPr>
          <w:p w14:paraId="5D7E443B" w14:textId="1A8B37D4" w:rsidR="00E0245E" w:rsidRDefault="00E0245E" w:rsidP="00DF5FDF">
            <w:r>
              <w:t>Top, Bytes</w:t>
            </w:r>
          </w:p>
        </w:tc>
        <w:tc>
          <w:tcPr>
            <w:tcW w:w="1523" w:type="dxa"/>
          </w:tcPr>
          <w:p w14:paraId="500C85F1" w14:textId="35844D14" w:rsidR="00E0245E" w:rsidRDefault="00E0245E" w:rsidP="00DF5FDF">
            <w:r>
              <w:t>Bottom, Bytes</w:t>
            </w:r>
          </w:p>
        </w:tc>
        <w:tc>
          <w:tcPr>
            <w:tcW w:w="1075" w:type="dxa"/>
          </w:tcPr>
          <w:p w14:paraId="0B7B47B8" w14:textId="32481372" w:rsidR="00E0245E" w:rsidRDefault="00E0245E" w:rsidP="00DF5FDF">
            <w:r>
              <w:t>Top, CO2</w:t>
            </w:r>
          </w:p>
        </w:tc>
        <w:tc>
          <w:tcPr>
            <w:tcW w:w="1458" w:type="dxa"/>
          </w:tcPr>
          <w:p w14:paraId="137B172B" w14:textId="2065862F" w:rsidR="00E0245E" w:rsidRDefault="00E0245E" w:rsidP="00DF5FDF">
            <w:r>
              <w:t>Bottom, CO2</w:t>
            </w:r>
          </w:p>
        </w:tc>
        <w:tc>
          <w:tcPr>
            <w:tcW w:w="990" w:type="dxa"/>
          </w:tcPr>
          <w:p w14:paraId="74347E5F" w14:textId="77777777" w:rsidR="00E0245E" w:rsidRDefault="00E0245E" w:rsidP="00DF5FDF"/>
        </w:tc>
        <w:tc>
          <w:tcPr>
            <w:tcW w:w="816" w:type="dxa"/>
          </w:tcPr>
          <w:p w14:paraId="1CE0F3BB" w14:textId="77777777" w:rsidR="00E0245E" w:rsidRDefault="00E0245E" w:rsidP="00DF5FDF"/>
        </w:tc>
        <w:tc>
          <w:tcPr>
            <w:tcW w:w="1159" w:type="dxa"/>
          </w:tcPr>
          <w:p w14:paraId="7CF31217" w14:textId="77777777" w:rsidR="00E0245E" w:rsidRDefault="00E0245E" w:rsidP="00DF5FDF"/>
        </w:tc>
      </w:tr>
      <w:tr w:rsidR="00E0245E" w14:paraId="36211439" w14:textId="77777777" w:rsidTr="008037D6">
        <w:tc>
          <w:tcPr>
            <w:tcW w:w="1166" w:type="dxa"/>
          </w:tcPr>
          <w:p w14:paraId="5C2E02A9" w14:textId="2E3EA781" w:rsidR="00E0245E" w:rsidRDefault="00E0245E" w:rsidP="00DF5FDF">
            <w:r>
              <w:t>Mean</w:t>
            </w:r>
          </w:p>
        </w:tc>
        <w:tc>
          <w:tcPr>
            <w:tcW w:w="1163" w:type="dxa"/>
          </w:tcPr>
          <w:p w14:paraId="6C28F53E" w14:textId="6B90B8B8" w:rsidR="00E0245E" w:rsidRDefault="008037D6" w:rsidP="00DF5FDF">
            <w:r>
              <w:t>3.6002</w:t>
            </w:r>
          </w:p>
        </w:tc>
        <w:tc>
          <w:tcPr>
            <w:tcW w:w="1523" w:type="dxa"/>
          </w:tcPr>
          <w:p w14:paraId="7A554248" w14:textId="59D2E9CC" w:rsidR="00E0245E" w:rsidRDefault="008037D6" w:rsidP="00DF5FDF">
            <w:r>
              <w:t>3.43557</w:t>
            </w:r>
          </w:p>
        </w:tc>
        <w:tc>
          <w:tcPr>
            <w:tcW w:w="1075" w:type="dxa"/>
          </w:tcPr>
          <w:p w14:paraId="33DCC09D" w14:textId="1277F27E" w:rsidR="00E0245E" w:rsidRDefault="008037D6" w:rsidP="00DF5FDF">
            <w:r>
              <w:t>0.90632</w:t>
            </w:r>
          </w:p>
        </w:tc>
        <w:tc>
          <w:tcPr>
            <w:tcW w:w="1458" w:type="dxa"/>
          </w:tcPr>
          <w:p w14:paraId="36D615A3" w14:textId="1B82A9E2" w:rsidR="00E0245E" w:rsidRDefault="003C085D" w:rsidP="00DF5FDF">
            <w:r>
              <w:t>0.86487</w:t>
            </w:r>
          </w:p>
        </w:tc>
        <w:tc>
          <w:tcPr>
            <w:tcW w:w="990" w:type="dxa"/>
          </w:tcPr>
          <w:p w14:paraId="4E08D672" w14:textId="77777777" w:rsidR="00E0245E" w:rsidRDefault="00E0245E" w:rsidP="00DF5FDF"/>
        </w:tc>
        <w:tc>
          <w:tcPr>
            <w:tcW w:w="816" w:type="dxa"/>
          </w:tcPr>
          <w:p w14:paraId="4417B126" w14:textId="77777777" w:rsidR="00E0245E" w:rsidRDefault="00E0245E" w:rsidP="00DF5FDF"/>
        </w:tc>
        <w:tc>
          <w:tcPr>
            <w:tcW w:w="1159" w:type="dxa"/>
          </w:tcPr>
          <w:p w14:paraId="5BF3E18F" w14:textId="77777777" w:rsidR="00E0245E" w:rsidRDefault="00E0245E" w:rsidP="00DF5FDF"/>
        </w:tc>
      </w:tr>
      <w:tr w:rsidR="00E0245E" w14:paraId="68EEAB0E" w14:textId="77777777" w:rsidTr="008037D6">
        <w:tc>
          <w:tcPr>
            <w:tcW w:w="1166" w:type="dxa"/>
          </w:tcPr>
          <w:p w14:paraId="2E11B06A" w14:textId="43B8FCB2" w:rsidR="00E0245E" w:rsidRDefault="00E0245E" w:rsidP="00DF5FDF">
            <w:r>
              <w:t>Median</w:t>
            </w:r>
          </w:p>
        </w:tc>
        <w:tc>
          <w:tcPr>
            <w:tcW w:w="1163" w:type="dxa"/>
          </w:tcPr>
          <w:p w14:paraId="77A9A6F3" w14:textId="576FD155" w:rsidR="00E0245E" w:rsidRDefault="008037D6" w:rsidP="00DF5FDF">
            <w:r>
              <w:t>2.3957</w:t>
            </w:r>
          </w:p>
        </w:tc>
        <w:tc>
          <w:tcPr>
            <w:tcW w:w="1523" w:type="dxa"/>
          </w:tcPr>
          <w:p w14:paraId="4276AD51" w14:textId="4793FE8B" w:rsidR="00E0245E" w:rsidRDefault="008037D6" w:rsidP="00DF5FDF">
            <w:r>
              <w:t>1.99612</w:t>
            </w:r>
          </w:p>
        </w:tc>
        <w:tc>
          <w:tcPr>
            <w:tcW w:w="1075" w:type="dxa"/>
          </w:tcPr>
          <w:p w14:paraId="5DE3CBC6" w14:textId="0E5A0993" w:rsidR="00E0245E" w:rsidRDefault="008037D6" w:rsidP="00DF5FDF">
            <w:r>
              <w:t>0.60309</w:t>
            </w:r>
          </w:p>
        </w:tc>
        <w:tc>
          <w:tcPr>
            <w:tcW w:w="1458" w:type="dxa"/>
          </w:tcPr>
          <w:p w14:paraId="070D527C" w14:textId="702202C9" w:rsidR="00E0245E" w:rsidRDefault="003C085D" w:rsidP="00DF5FDF">
            <w:r>
              <w:t>0.50250</w:t>
            </w:r>
          </w:p>
        </w:tc>
        <w:tc>
          <w:tcPr>
            <w:tcW w:w="990" w:type="dxa"/>
          </w:tcPr>
          <w:p w14:paraId="25221393" w14:textId="77777777" w:rsidR="00E0245E" w:rsidRDefault="00E0245E" w:rsidP="00DF5FDF"/>
        </w:tc>
        <w:tc>
          <w:tcPr>
            <w:tcW w:w="816" w:type="dxa"/>
          </w:tcPr>
          <w:p w14:paraId="2755AE8B" w14:textId="77777777" w:rsidR="00E0245E" w:rsidRDefault="00E0245E" w:rsidP="00DF5FDF"/>
        </w:tc>
        <w:tc>
          <w:tcPr>
            <w:tcW w:w="1159" w:type="dxa"/>
          </w:tcPr>
          <w:p w14:paraId="1D15D08E" w14:textId="77777777" w:rsidR="00E0245E" w:rsidRDefault="00E0245E" w:rsidP="00DF5FDF"/>
        </w:tc>
      </w:tr>
      <w:tr w:rsidR="00E0245E" w14:paraId="3277CA7D" w14:textId="77777777" w:rsidTr="008037D6">
        <w:tc>
          <w:tcPr>
            <w:tcW w:w="1166" w:type="dxa"/>
          </w:tcPr>
          <w:p w14:paraId="27251F44" w14:textId="703B785F" w:rsidR="00E0245E" w:rsidRDefault="00E0245E" w:rsidP="00DF5FDF">
            <w:r>
              <w:t>St. Dev.</w:t>
            </w:r>
          </w:p>
        </w:tc>
        <w:tc>
          <w:tcPr>
            <w:tcW w:w="1163" w:type="dxa"/>
          </w:tcPr>
          <w:p w14:paraId="562D2BC0" w14:textId="008402D5" w:rsidR="00E0245E" w:rsidRDefault="008037D6" w:rsidP="00DF5FDF">
            <w:r>
              <w:t>5.2253</w:t>
            </w:r>
          </w:p>
        </w:tc>
        <w:tc>
          <w:tcPr>
            <w:tcW w:w="1523" w:type="dxa"/>
          </w:tcPr>
          <w:p w14:paraId="1DF4397F" w14:textId="302C064F" w:rsidR="00E0245E" w:rsidRDefault="008037D6" w:rsidP="00DF5FDF">
            <w:r>
              <w:t>4.94506</w:t>
            </w:r>
          </w:p>
        </w:tc>
        <w:tc>
          <w:tcPr>
            <w:tcW w:w="1075" w:type="dxa"/>
          </w:tcPr>
          <w:p w14:paraId="3D4E8152" w14:textId="50BA0607" w:rsidR="00E0245E" w:rsidRDefault="008037D6" w:rsidP="00DF5FDF">
            <w:r>
              <w:t>1.31542</w:t>
            </w:r>
          </w:p>
        </w:tc>
        <w:tc>
          <w:tcPr>
            <w:tcW w:w="1458" w:type="dxa"/>
          </w:tcPr>
          <w:p w14:paraId="07C40BDF" w14:textId="668A4A78" w:rsidR="00E0245E" w:rsidRDefault="003C085D" w:rsidP="00DF5FDF">
            <w:r>
              <w:t>1.22449</w:t>
            </w:r>
          </w:p>
        </w:tc>
        <w:tc>
          <w:tcPr>
            <w:tcW w:w="990" w:type="dxa"/>
          </w:tcPr>
          <w:p w14:paraId="07081EC4" w14:textId="77777777" w:rsidR="00E0245E" w:rsidRDefault="00E0245E" w:rsidP="00DF5FDF"/>
        </w:tc>
        <w:tc>
          <w:tcPr>
            <w:tcW w:w="816" w:type="dxa"/>
          </w:tcPr>
          <w:p w14:paraId="5D90F3E2" w14:textId="77777777" w:rsidR="00E0245E" w:rsidRDefault="00E0245E" w:rsidP="00DF5FDF"/>
        </w:tc>
        <w:tc>
          <w:tcPr>
            <w:tcW w:w="1159" w:type="dxa"/>
          </w:tcPr>
          <w:p w14:paraId="1CE90529" w14:textId="77777777" w:rsidR="00E0245E" w:rsidRDefault="00E0245E" w:rsidP="00DF5FDF"/>
        </w:tc>
      </w:tr>
    </w:tbl>
    <w:p w14:paraId="2EC06B59" w14:textId="3443D353" w:rsidR="00FE2E06" w:rsidRPr="00DF5FDF" w:rsidRDefault="00FE2E06" w:rsidP="00DF5FDF"/>
    <w:p w14:paraId="46959EA6" w14:textId="306CDA7E" w:rsidR="00DF5FDF" w:rsidRDefault="00CE0803" w:rsidP="00B67613">
      <w:pPr>
        <w:pStyle w:val="Heading2"/>
      </w:pPr>
      <w:bookmarkStart w:id="17" w:name="_Toc106643067"/>
      <w:r>
        <w:t>Hosting Type</w:t>
      </w:r>
      <w:bookmarkEnd w:id="17"/>
    </w:p>
    <w:tbl>
      <w:tblPr>
        <w:tblStyle w:val="TableGrid"/>
        <w:tblpPr w:leftFromText="180" w:rightFromText="180" w:vertAnchor="text" w:horzAnchor="margin" w:tblpY="1283"/>
        <w:tblW w:w="0" w:type="auto"/>
        <w:tblLook w:val="04A0" w:firstRow="1" w:lastRow="0" w:firstColumn="1" w:lastColumn="0" w:noHBand="0" w:noVBand="1"/>
      </w:tblPr>
      <w:tblGrid>
        <w:gridCol w:w="1165"/>
        <w:gridCol w:w="810"/>
      </w:tblGrid>
      <w:tr w:rsidR="0019134C" w14:paraId="2B12E259" w14:textId="77777777" w:rsidTr="0019134C">
        <w:tc>
          <w:tcPr>
            <w:tcW w:w="1165" w:type="dxa"/>
          </w:tcPr>
          <w:p w14:paraId="54D2B427" w14:textId="77777777" w:rsidR="0019134C" w:rsidRDefault="0019134C" w:rsidP="0019134C">
            <w:r>
              <w:t>Unknown</w:t>
            </w:r>
          </w:p>
        </w:tc>
        <w:tc>
          <w:tcPr>
            <w:tcW w:w="810" w:type="dxa"/>
          </w:tcPr>
          <w:p w14:paraId="32561290" w14:textId="77777777" w:rsidR="0019134C" w:rsidRDefault="0019134C" w:rsidP="0019134C">
            <w:r>
              <w:t>25708</w:t>
            </w:r>
          </w:p>
        </w:tc>
      </w:tr>
      <w:tr w:rsidR="0019134C" w14:paraId="1BD0615C" w14:textId="77777777" w:rsidTr="0019134C">
        <w:tc>
          <w:tcPr>
            <w:tcW w:w="1165" w:type="dxa"/>
          </w:tcPr>
          <w:p w14:paraId="0E82477A" w14:textId="77777777" w:rsidR="0019134C" w:rsidRDefault="0019134C" w:rsidP="0019134C">
            <w:r>
              <w:t>True</w:t>
            </w:r>
          </w:p>
        </w:tc>
        <w:tc>
          <w:tcPr>
            <w:tcW w:w="810" w:type="dxa"/>
          </w:tcPr>
          <w:p w14:paraId="36FCD050" w14:textId="77777777" w:rsidR="0019134C" w:rsidRDefault="0019134C" w:rsidP="0019134C">
            <w:r>
              <w:t>24326</w:t>
            </w:r>
          </w:p>
        </w:tc>
      </w:tr>
    </w:tbl>
    <w:p w14:paraId="03EA7BB7" w14:textId="61F9871B" w:rsidR="003C085D" w:rsidRDefault="003C085D" w:rsidP="00DF5FDF">
      <w:r>
        <w:t>As previously noted, we have used two different definitions for the hosting type. “True” signifies that the site is powered by a data center using renewable energy and “unknown” means that the energy type could not be confirmed. It is worth mentioning again that the hosting status is strictly determined by whether the domain is registered with the Green Web Foundation, and it is entirely possible that some of the “unknown” labeled sites could also be renewable. That is only confirmable on a case-by-case basis though and is beyond the scope of this paper. The main takeaway here should be that the “unknown” values might be slightly skewed. In this case though we will take them at face value.</w:t>
      </w:r>
    </w:p>
    <w:p w14:paraId="4AA8D7BF" w14:textId="77777777" w:rsidR="00547B3C" w:rsidRDefault="0019134C" w:rsidP="00DF5FDF">
      <w:r>
        <w:t xml:space="preserve">For the entire set we have approximately the same number of sites for both types, 25708 unknowns and 24326 greens, the difference is only 6%. What’s interesting though is that the difference is much larger in the other statistics. Referring back to </w:t>
      </w:r>
      <w:r w:rsidR="00547B3C">
        <w:t>table 1</w:t>
      </w:r>
      <w:r>
        <w:t xml:space="preserve"> we notice a much larger 23% difference in website size, energy usage and also CO2 generation. On average, a site using renewables uses </w:t>
      </w:r>
      <w:r w:rsidR="00547B3C">
        <w:t>3.32</w:t>
      </w:r>
      <w:r>
        <w:t>mb of space</w:t>
      </w:r>
      <w:r w:rsidR="00547B3C">
        <w:t xml:space="preserve"> and those that don’t use 4.04mb which means that either there simply are more outliers in the second group or that developers who have built overly large sites are not particularly concerned with whether they are carbon neutral or not. </w:t>
      </w:r>
    </w:p>
    <w:p w14:paraId="3DD18D9C" w14:textId="74E4D40E" w:rsidR="003C085D" w:rsidRDefault="0012225F" w:rsidP="00DF5FDF">
      <w:r>
        <w:lastRenderedPageBreak/>
        <w:t>To verify that, w</w:t>
      </w:r>
      <w:r w:rsidR="00547B3C">
        <w:t xml:space="preserve">e </w:t>
      </w:r>
      <w:r>
        <w:t xml:space="preserve">first </w:t>
      </w:r>
      <w:r w:rsidR="00547B3C">
        <w:t xml:space="preserve">split the dataset in two, one half only containing True and the other only Unknown. The </w:t>
      </w:r>
      <w:r w:rsidR="004F7890">
        <w:t xml:space="preserve">distribution between green and regular usage in the top websites is roughly equal, with many </w:t>
      </w:r>
      <w:r>
        <w:t>often-used</w:t>
      </w:r>
      <w:r w:rsidR="004F7890">
        <w:t xml:space="preserve"> websites contained in both the first and second groups. Some examples include Google, </w:t>
      </w:r>
      <w:r>
        <w:t>YouTube</w:t>
      </w:r>
      <w:r w:rsidR="004F7890">
        <w:t xml:space="preserve">, Facebook, </w:t>
      </w:r>
      <w:r>
        <w:t>Netflix,</w:t>
      </w:r>
      <w:r w:rsidR="004F7890">
        <w:t xml:space="preserve"> and Instagram being hosted renewable and Microsoft, Twitter, </w:t>
      </w:r>
      <w:r>
        <w:t>LinkedIn,</w:t>
      </w:r>
      <w:r w:rsidR="004F7890">
        <w:t xml:space="preserve"> and Wikipedia using regular energy.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2225F" w14:paraId="2299D53C" w14:textId="77777777" w:rsidTr="0012225F">
        <w:tc>
          <w:tcPr>
            <w:tcW w:w="1558" w:type="dxa"/>
          </w:tcPr>
          <w:p w14:paraId="511EB186" w14:textId="76D83730" w:rsidR="0012225F" w:rsidRDefault="0012225F" w:rsidP="00DF5FDF">
            <w:r>
              <w:t>Type</w:t>
            </w:r>
          </w:p>
        </w:tc>
        <w:tc>
          <w:tcPr>
            <w:tcW w:w="1558" w:type="dxa"/>
          </w:tcPr>
          <w:p w14:paraId="218D3DD8" w14:textId="3F486461" w:rsidR="0012225F" w:rsidRDefault="0012225F" w:rsidP="00DF5FDF">
            <w:r>
              <w:t>&gt;= 100mb</w:t>
            </w:r>
          </w:p>
        </w:tc>
        <w:tc>
          <w:tcPr>
            <w:tcW w:w="1558" w:type="dxa"/>
          </w:tcPr>
          <w:p w14:paraId="428A4AFB" w14:textId="0F28FF02" w:rsidR="0012225F" w:rsidRDefault="0012225F" w:rsidP="00DF5FDF">
            <w:r>
              <w:t>&gt;= 50mb</w:t>
            </w:r>
          </w:p>
        </w:tc>
        <w:tc>
          <w:tcPr>
            <w:tcW w:w="1558" w:type="dxa"/>
          </w:tcPr>
          <w:p w14:paraId="4E6B4BE9" w14:textId="5F15F7DC" w:rsidR="0012225F" w:rsidRDefault="0012225F" w:rsidP="00DF5FDF">
            <w:r>
              <w:t>&gt;= 25mb</w:t>
            </w:r>
          </w:p>
        </w:tc>
        <w:tc>
          <w:tcPr>
            <w:tcW w:w="1559" w:type="dxa"/>
          </w:tcPr>
          <w:p w14:paraId="054C037D" w14:textId="2B475FE1" w:rsidR="0012225F" w:rsidRDefault="0012225F" w:rsidP="00DF5FDF">
            <w:r>
              <w:t>&gt;= 15mb</w:t>
            </w:r>
          </w:p>
        </w:tc>
        <w:tc>
          <w:tcPr>
            <w:tcW w:w="1559" w:type="dxa"/>
          </w:tcPr>
          <w:p w14:paraId="502E7DB8" w14:textId="7AA5211F" w:rsidR="0012225F" w:rsidRDefault="0012225F" w:rsidP="00DF5FDF">
            <w:r>
              <w:t>&gt;= 10mb</w:t>
            </w:r>
          </w:p>
        </w:tc>
      </w:tr>
      <w:tr w:rsidR="0012225F" w14:paraId="3A25D679" w14:textId="77777777" w:rsidTr="0012225F">
        <w:tc>
          <w:tcPr>
            <w:tcW w:w="1558" w:type="dxa"/>
          </w:tcPr>
          <w:p w14:paraId="02962D07" w14:textId="6141B708" w:rsidR="0012225F" w:rsidRDefault="0012225F" w:rsidP="00DF5FDF">
            <w:r>
              <w:t>True Bytes</w:t>
            </w:r>
          </w:p>
        </w:tc>
        <w:tc>
          <w:tcPr>
            <w:tcW w:w="1558" w:type="dxa"/>
          </w:tcPr>
          <w:p w14:paraId="564A0AEE" w14:textId="1FF36FC7" w:rsidR="0012225F" w:rsidRDefault="0012225F" w:rsidP="00DF5FDF">
            <w:r w:rsidRPr="0012225F">
              <w:t>897840743</w:t>
            </w:r>
          </w:p>
        </w:tc>
        <w:tc>
          <w:tcPr>
            <w:tcW w:w="1558" w:type="dxa"/>
          </w:tcPr>
          <w:p w14:paraId="71923ECD" w14:textId="4BE4A416" w:rsidR="0012225F" w:rsidRDefault="0012225F" w:rsidP="00DF5FDF">
            <w:r w:rsidRPr="0012225F">
              <w:t>4082672748</w:t>
            </w:r>
          </w:p>
        </w:tc>
        <w:tc>
          <w:tcPr>
            <w:tcW w:w="1558" w:type="dxa"/>
          </w:tcPr>
          <w:p w14:paraId="1280365C" w14:textId="76ABD8D8" w:rsidR="0012225F" w:rsidRDefault="0012225F" w:rsidP="00DF5FDF">
            <w:r w:rsidRPr="0012225F">
              <w:t>9812265588</w:t>
            </w:r>
          </w:p>
        </w:tc>
        <w:tc>
          <w:tcPr>
            <w:tcW w:w="1559" w:type="dxa"/>
          </w:tcPr>
          <w:p w14:paraId="5BB232E0" w14:textId="00A2626E" w:rsidR="0012225F" w:rsidRDefault="0012225F" w:rsidP="00DF5FDF">
            <w:r w:rsidRPr="0012225F">
              <w:t>18259742599</w:t>
            </w:r>
          </w:p>
        </w:tc>
        <w:tc>
          <w:tcPr>
            <w:tcW w:w="1559" w:type="dxa"/>
          </w:tcPr>
          <w:p w14:paraId="5E5691D7" w14:textId="150E3B12" w:rsidR="0012225F" w:rsidRDefault="0012225F" w:rsidP="00DF5FDF">
            <w:r w:rsidRPr="0012225F">
              <w:t>27146551273</w:t>
            </w:r>
          </w:p>
        </w:tc>
      </w:tr>
      <w:tr w:rsidR="0012225F" w14:paraId="112F9F31" w14:textId="77777777" w:rsidTr="0012225F">
        <w:tc>
          <w:tcPr>
            <w:tcW w:w="1558" w:type="dxa"/>
          </w:tcPr>
          <w:p w14:paraId="58A1B2FA" w14:textId="3CC1720F" w:rsidR="0012225F" w:rsidRDefault="0012225F" w:rsidP="00DF5FDF">
            <w:r>
              <w:t>Unknown B.</w:t>
            </w:r>
          </w:p>
        </w:tc>
        <w:tc>
          <w:tcPr>
            <w:tcW w:w="1558" w:type="dxa"/>
          </w:tcPr>
          <w:p w14:paraId="4E5C048D" w14:textId="16092612" w:rsidR="0012225F" w:rsidRDefault="0012225F" w:rsidP="00DF5FDF">
            <w:r w:rsidRPr="0012225F">
              <w:t>777391624</w:t>
            </w:r>
          </w:p>
        </w:tc>
        <w:tc>
          <w:tcPr>
            <w:tcW w:w="1558" w:type="dxa"/>
          </w:tcPr>
          <w:p w14:paraId="3B2765FF" w14:textId="137E3786" w:rsidR="0012225F" w:rsidRDefault="0012225F" w:rsidP="00DF5FDF">
            <w:r w:rsidRPr="0012225F">
              <w:t>4024409192</w:t>
            </w:r>
          </w:p>
        </w:tc>
        <w:tc>
          <w:tcPr>
            <w:tcW w:w="1558" w:type="dxa"/>
          </w:tcPr>
          <w:p w14:paraId="7180BA21" w14:textId="7C30BB4A" w:rsidR="0012225F" w:rsidRDefault="0012225F" w:rsidP="00DF5FDF">
            <w:r w:rsidRPr="0012225F">
              <w:t>11584901699</w:t>
            </w:r>
          </w:p>
        </w:tc>
        <w:tc>
          <w:tcPr>
            <w:tcW w:w="1559" w:type="dxa"/>
          </w:tcPr>
          <w:p w14:paraId="727183AA" w14:textId="49E4A961" w:rsidR="0012225F" w:rsidRDefault="0012225F" w:rsidP="00DF5FDF">
            <w:r w:rsidRPr="0012225F">
              <w:t>22420267851</w:t>
            </w:r>
          </w:p>
        </w:tc>
        <w:tc>
          <w:tcPr>
            <w:tcW w:w="1559" w:type="dxa"/>
          </w:tcPr>
          <w:p w14:paraId="07D4FE62" w14:textId="44E8CF70" w:rsidR="0012225F" w:rsidRDefault="0012225F" w:rsidP="00DF5FDF">
            <w:r w:rsidRPr="0012225F">
              <w:t>35320806777</w:t>
            </w:r>
          </w:p>
        </w:tc>
      </w:tr>
      <w:tr w:rsidR="0012225F" w14:paraId="5E63B4C3" w14:textId="77777777" w:rsidTr="0012225F">
        <w:tc>
          <w:tcPr>
            <w:tcW w:w="1558" w:type="dxa"/>
          </w:tcPr>
          <w:p w14:paraId="21AD7825" w14:textId="544C1D80" w:rsidR="0012225F" w:rsidRDefault="0012225F" w:rsidP="00DF5FDF">
            <w:r>
              <w:t>True Count</w:t>
            </w:r>
          </w:p>
        </w:tc>
        <w:tc>
          <w:tcPr>
            <w:tcW w:w="1558" w:type="dxa"/>
          </w:tcPr>
          <w:p w14:paraId="16E6DB91" w14:textId="311795E8" w:rsidR="0012225F" w:rsidRPr="0012225F" w:rsidRDefault="0012225F" w:rsidP="00DF5FDF">
            <w:r>
              <w:t>5</w:t>
            </w:r>
          </w:p>
        </w:tc>
        <w:tc>
          <w:tcPr>
            <w:tcW w:w="1558" w:type="dxa"/>
          </w:tcPr>
          <w:p w14:paraId="3181FF07" w14:textId="596F724C" w:rsidR="0012225F" w:rsidRPr="0012225F" w:rsidRDefault="0012225F" w:rsidP="00DF5FDF">
            <w:r w:rsidRPr="0012225F">
              <w:t>53</w:t>
            </w:r>
          </w:p>
        </w:tc>
        <w:tc>
          <w:tcPr>
            <w:tcW w:w="1558" w:type="dxa"/>
          </w:tcPr>
          <w:p w14:paraId="63216F9B" w14:textId="6F3C9648" w:rsidR="0012225F" w:rsidRPr="0012225F" w:rsidRDefault="0012225F" w:rsidP="00DF5FDF">
            <w:r w:rsidRPr="0012225F">
              <w:t>222</w:t>
            </w:r>
          </w:p>
        </w:tc>
        <w:tc>
          <w:tcPr>
            <w:tcW w:w="1559" w:type="dxa"/>
          </w:tcPr>
          <w:p w14:paraId="14C372C4" w14:textId="3961AEC4" w:rsidR="0012225F" w:rsidRPr="0012225F" w:rsidRDefault="0012225F" w:rsidP="00DF5FDF">
            <w:r w:rsidRPr="0012225F">
              <w:t>672</w:t>
            </w:r>
          </w:p>
        </w:tc>
        <w:tc>
          <w:tcPr>
            <w:tcW w:w="1559" w:type="dxa"/>
          </w:tcPr>
          <w:p w14:paraId="29167A6F" w14:textId="30A81DA6" w:rsidR="0012225F" w:rsidRPr="0012225F" w:rsidRDefault="0012225F" w:rsidP="00DF5FDF">
            <w:r w:rsidRPr="0012225F">
              <w:t>1407</w:t>
            </w:r>
          </w:p>
        </w:tc>
      </w:tr>
      <w:tr w:rsidR="0012225F" w14:paraId="4ECF7449" w14:textId="77777777" w:rsidTr="0012225F">
        <w:tc>
          <w:tcPr>
            <w:tcW w:w="1558" w:type="dxa"/>
          </w:tcPr>
          <w:p w14:paraId="78606BFD" w14:textId="101F55EE" w:rsidR="0012225F" w:rsidRDefault="0012225F" w:rsidP="00DF5FDF">
            <w:r>
              <w:t>Unknown C.</w:t>
            </w:r>
          </w:p>
        </w:tc>
        <w:tc>
          <w:tcPr>
            <w:tcW w:w="1558" w:type="dxa"/>
          </w:tcPr>
          <w:p w14:paraId="261BBFC0" w14:textId="70DEC39D" w:rsidR="0012225F" w:rsidRPr="0012225F" w:rsidRDefault="0012225F" w:rsidP="00DF5FDF">
            <w:r>
              <w:t>5</w:t>
            </w:r>
          </w:p>
        </w:tc>
        <w:tc>
          <w:tcPr>
            <w:tcW w:w="1558" w:type="dxa"/>
          </w:tcPr>
          <w:p w14:paraId="1197DF87" w14:textId="1BBB6066" w:rsidR="0012225F" w:rsidRPr="0012225F" w:rsidRDefault="0012225F" w:rsidP="00DF5FDF">
            <w:r>
              <w:t>53</w:t>
            </w:r>
          </w:p>
        </w:tc>
        <w:tc>
          <w:tcPr>
            <w:tcW w:w="1558" w:type="dxa"/>
          </w:tcPr>
          <w:p w14:paraId="0A66E90E" w14:textId="3D4B5A90" w:rsidR="0012225F" w:rsidRPr="0012225F" w:rsidRDefault="0012225F" w:rsidP="00DF5FDF">
            <w:r>
              <w:t>285</w:t>
            </w:r>
          </w:p>
        </w:tc>
        <w:tc>
          <w:tcPr>
            <w:tcW w:w="1559" w:type="dxa"/>
          </w:tcPr>
          <w:p w14:paraId="29077B9B" w14:textId="7CE088F2" w:rsidR="0012225F" w:rsidRPr="0012225F" w:rsidRDefault="0012225F" w:rsidP="00DF5FDF">
            <w:r>
              <w:t>867</w:t>
            </w:r>
          </w:p>
        </w:tc>
        <w:tc>
          <w:tcPr>
            <w:tcW w:w="1559" w:type="dxa"/>
          </w:tcPr>
          <w:p w14:paraId="1F1DA1A8" w14:textId="142FD913" w:rsidR="0012225F" w:rsidRPr="0012225F" w:rsidRDefault="0012225F" w:rsidP="00DF5FDF">
            <w:r w:rsidRPr="0012225F">
              <w:t>1935</w:t>
            </w:r>
          </w:p>
        </w:tc>
      </w:tr>
      <w:tr w:rsidR="0012225F" w14:paraId="7A8709AE" w14:textId="77777777" w:rsidTr="0012225F">
        <w:tc>
          <w:tcPr>
            <w:tcW w:w="1558" w:type="dxa"/>
          </w:tcPr>
          <w:p w14:paraId="0EF8875A" w14:textId="00861C6C" w:rsidR="0012225F" w:rsidRDefault="009C5075" w:rsidP="00DF5FDF">
            <w:r>
              <w:t>True, Per site</w:t>
            </w:r>
          </w:p>
        </w:tc>
        <w:tc>
          <w:tcPr>
            <w:tcW w:w="1558" w:type="dxa"/>
          </w:tcPr>
          <w:p w14:paraId="6F6D4AC1" w14:textId="5360CD61" w:rsidR="0012225F" w:rsidRDefault="009C5075" w:rsidP="00DF5FDF">
            <w:r w:rsidRPr="009C5075">
              <w:t>179,568,148.6</w:t>
            </w:r>
          </w:p>
        </w:tc>
        <w:tc>
          <w:tcPr>
            <w:tcW w:w="1558" w:type="dxa"/>
          </w:tcPr>
          <w:p w14:paraId="4ED9BDC2" w14:textId="40AA1BD8" w:rsidR="0012225F" w:rsidRDefault="009C5075" w:rsidP="00DF5FDF">
            <w:r w:rsidRPr="009C5075">
              <w:t>77,031,561.28</w:t>
            </w:r>
          </w:p>
        </w:tc>
        <w:tc>
          <w:tcPr>
            <w:tcW w:w="1558" w:type="dxa"/>
          </w:tcPr>
          <w:p w14:paraId="125187D5" w14:textId="477AE5D8" w:rsidR="0012225F" w:rsidRDefault="009C5075" w:rsidP="00DF5FDF">
            <w:r w:rsidRPr="009C5075">
              <w:t>44,199,394.5</w:t>
            </w:r>
            <w:r>
              <w:t>4</w:t>
            </w:r>
          </w:p>
        </w:tc>
        <w:tc>
          <w:tcPr>
            <w:tcW w:w="1559" w:type="dxa"/>
          </w:tcPr>
          <w:p w14:paraId="5CD4AD60" w14:textId="687CED37" w:rsidR="0012225F" w:rsidRDefault="009C5075" w:rsidP="00DF5FDF">
            <w:r w:rsidRPr="009C5075">
              <w:t>27,172,236.01</w:t>
            </w:r>
          </w:p>
        </w:tc>
        <w:tc>
          <w:tcPr>
            <w:tcW w:w="1559" w:type="dxa"/>
          </w:tcPr>
          <w:p w14:paraId="660C2226" w14:textId="4868CCC5" w:rsidR="0012225F" w:rsidRPr="0012225F" w:rsidRDefault="009C5075" w:rsidP="00DF5FDF">
            <w:r w:rsidRPr="009C5075">
              <w:t>19,293,924.14</w:t>
            </w:r>
          </w:p>
        </w:tc>
      </w:tr>
      <w:tr w:rsidR="009C5075" w14:paraId="0B0CD396" w14:textId="77777777" w:rsidTr="0012225F">
        <w:tc>
          <w:tcPr>
            <w:tcW w:w="1558" w:type="dxa"/>
          </w:tcPr>
          <w:p w14:paraId="6F45027C" w14:textId="1C273E44" w:rsidR="009C5075" w:rsidRDefault="009C5075" w:rsidP="00DF5FDF">
            <w:r>
              <w:t>Unknown, P.S.</w:t>
            </w:r>
          </w:p>
        </w:tc>
        <w:tc>
          <w:tcPr>
            <w:tcW w:w="1558" w:type="dxa"/>
          </w:tcPr>
          <w:p w14:paraId="457D3493" w14:textId="759AE030" w:rsidR="009C5075" w:rsidRDefault="009C5075" w:rsidP="00DF5FDF">
            <w:r w:rsidRPr="009C5075">
              <w:t>155,478,324.8</w:t>
            </w:r>
          </w:p>
        </w:tc>
        <w:tc>
          <w:tcPr>
            <w:tcW w:w="1558" w:type="dxa"/>
          </w:tcPr>
          <w:p w14:paraId="6F56CA09" w14:textId="3A053BD1" w:rsidR="009C5075" w:rsidRDefault="009C5075" w:rsidP="00DF5FDF">
            <w:r w:rsidRPr="009C5075">
              <w:t>75,932,248.90</w:t>
            </w:r>
          </w:p>
        </w:tc>
        <w:tc>
          <w:tcPr>
            <w:tcW w:w="1558" w:type="dxa"/>
          </w:tcPr>
          <w:p w14:paraId="6F91A4EA" w14:textId="58EFB833" w:rsidR="009C5075" w:rsidRDefault="009C5075" w:rsidP="00DF5FDF">
            <w:r w:rsidRPr="009C5075">
              <w:t>40,648,777.89</w:t>
            </w:r>
          </w:p>
        </w:tc>
        <w:tc>
          <w:tcPr>
            <w:tcW w:w="1559" w:type="dxa"/>
          </w:tcPr>
          <w:p w14:paraId="4170A9B5" w14:textId="42CE41F1" w:rsidR="009C5075" w:rsidRDefault="009C5075" w:rsidP="00DF5FDF">
            <w:r w:rsidRPr="009C5075">
              <w:t>25,859,593.83</w:t>
            </w:r>
          </w:p>
        </w:tc>
        <w:tc>
          <w:tcPr>
            <w:tcW w:w="1559" w:type="dxa"/>
          </w:tcPr>
          <w:p w14:paraId="1A2B529B" w14:textId="028A79AB" w:rsidR="009C5075" w:rsidRPr="0012225F" w:rsidRDefault="009C5075" w:rsidP="00DF5FDF">
            <w:r w:rsidRPr="009C5075">
              <w:t>18,253,646.91</w:t>
            </w:r>
          </w:p>
        </w:tc>
      </w:tr>
    </w:tbl>
    <w:p w14:paraId="70174D67" w14:textId="09A8156D" w:rsidR="00B127A5" w:rsidRDefault="00B127A5" w:rsidP="00DF5FDF"/>
    <w:p w14:paraId="104A9F49" w14:textId="63D139FC" w:rsidR="00D51ED3" w:rsidRDefault="00D51ED3" w:rsidP="00DF5FDF">
      <w:r>
        <w:t>What’s interesting though is that there are indeed many more large sites in “unknown”, but on average they are actually slightly smaller in size than the renewable ones. That can be seen by further modifying the two split datasets to be arranged by descending and seeing an overview of the sites in both statistics. If we define a large site to be one over 100mb then we see that True and unknown both contain only 5 sites, and the difference mostly comes from the first two sites which are much larger than the others in size. By filtering down to those larger than 50mb, the picture starts to change, the sizes are almost the same in all rows. But once we filter the sets to only include anything over 25, 15 and 10mb we start seeing some large differences. The 25mb column already has a large difference in size, caused by the larger number of sites in “unknown”, even if those are generally smaller than the trues and this continues into the 15 and 10mb columns too. Although the average size stays slightly lower in weight in “unknown”, there are 28% more of them and that bloats the overall weight.</w:t>
      </w:r>
    </w:p>
    <w:p w14:paraId="6CAA51B6" w14:textId="1817550A" w:rsidR="00D51ED3" w:rsidRPr="00DF5FDF" w:rsidRDefault="00D51ED3" w:rsidP="00DF5FDF">
      <w:r>
        <w:t>The takeaway here is that websites using regular energy are quite a bit more likely (28%) to be demanding and to have a larger emission footprint.</w:t>
      </w:r>
    </w:p>
    <w:p w14:paraId="154EF4C1" w14:textId="015FA2BF" w:rsidR="00091AB4" w:rsidRDefault="00091AB4" w:rsidP="00E43984">
      <w:pPr>
        <w:pStyle w:val="Heading2"/>
      </w:pPr>
      <w:bookmarkStart w:id="18" w:name="_Toc106643068"/>
      <w:r>
        <w:t>Per Domain</w:t>
      </w:r>
      <w:bookmarkEnd w:id="18"/>
    </w:p>
    <w:p w14:paraId="4CF32751" w14:textId="68FC5DF2" w:rsidR="00913ECF" w:rsidRPr="00913ECF" w:rsidRDefault="00913ECF" w:rsidP="00913ECF">
      <w:r>
        <w:t xml:space="preserve">This next section will look at the trends across the different domain types on the </w:t>
      </w:r>
      <w:r w:rsidR="00176D40">
        <w:t>internet and</w:t>
      </w:r>
      <w:r>
        <w:t xml:space="preserve"> will see if there is a difference between them as far as our original statistics go.</w:t>
      </w:r>
    </w:p>
    <w:p w14:paraId="653FFBDF" w14:textId="6D8AC8CE" w:rsidR="00091AB4" w:rsidRDefault="00091AB4" w:rsidP="00245BD0">
      <w:pPr>
        <w:pStyle w:val="Heading3"/>
      </w:pPr>
      <w:bookmarkStart w:id="19" w:name="_Toc106643069"/>
      <w:r>
        <w:t>Original Domains</w:t>
      </w:r>
      <w:bookmarkEnd w:id="19"/>
    </w:p>
    <w:p w14:paraId="00467E93" w14:textId="17F2E17B" w:rsidR="00913ECF" w:rsidRDefault="00913ECF" w:rsidP="00913ECF">
      <w:r>
        <w:t xml:space="preserve">The seven “original top-level domains” </w:t>
      </w:r>
      <w:r w:rsidR="0059502D">
        <w:t xml:space="preserve">were created in the 1980s to cover the needs of the first websites on the internet. They are: </w:t>
      </w:r>
      <w:r w:rsidR="0059502D" w:rsidRPr="00176D40">
        <w:rPr>
          <w:rFonts w:cstheme="minorHAnsi"/>
          <w:shd w:val="clear" w:color="auto" w:fill="FFFFFF"/>
        </w:rPr>
        <w:t>.com, .edu, .gov, .int, .mil, .net, and .org.</w:t>
      </w:r>
      <w:r w:rsidRPr="00176D40">
        <w:t xml:space="preserve"> </w:t>
      </w:r>
      <w:r w:rsidR="0059502D">
        <w:t>(</w:t>
      </w:r>
      <w:hyperlink r:id="rId37" w:anchor=":~:text=In%20the%201980s%2C%20seven%20gTLDs%20(.com%2C%20.edu%2C%20.gov%2C%20.int%2C%20.mil%2C%20.net%2C%20and%20.org)%20were%20created.%20Domain%20names%20may%20be%20registered%20in%20three%20of%20these%20(.com%2C%20.net%2C%20and%20.org)%20without%20restriction%3B%20the%20other%20four%20have%20limited%20purposes." w:history="1">
        <w:r w:rsidR="0059502D" w:rsidRPr="0059502D">
          <w:rPr>
            <w:rStyle w:val="Hyperlink"/>
          </w:rPr>
          <w:t>ICANN.org</w:t>
        </w:r>
      </w:hyperlink>
      <w:r w:rsidR="0059502D">
        <w:t>).</w:t>
      </w:r>
      <w:r w:rsidR="003D340A">
        <w:t xml:space="preserve"> </w:t>
      </w:r>
    </w:p>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AB08EA" w14:paraId="575496D4" w14:textId="77777777" w:rsidTr="00AB08EA">
        <w:trPr>
          <w:trHeight w:val="313"/>
        </w:trPr>
        <w:tc>
          <w:tcPr>
            <w:tcW w:w="1831" w:type="dxa"/>
          </w:tcPr>
          <w:p w14:paraId="3FDC04B0" w14:textId="77777777" w:rsidR="00AB08EA" w:rsidRDefault="00AB08EA" w:rsidP="00AB08EA">
            <w:r>
              <w:t>TLD</w:t>
            </w:r>
          </w:p>
        </w:tc>
        <w:tc>
          <w:tcPr>
            <w:tcW w:w="1831" w:type="dxa"/>
          </w:tcPr>
          <w:p w14:paraId="76AC9ECA" w14:textId="77777777" w:rsidR="00AB08EA" w:rsidRDefault="00AB08EA" w:rsidP="00AB08EA">
            <w:r>
              <w:t>Amount</w:t>
            </w:r>
          </w:p>
        </w:tc>
      </w:tr>
      <w:tr w:rsidR="00AB08EA" w14:paraId="707DD124" w14:textId="77777777" w:rsidTr="00AB08EA">
        <w:trPr>
          <w:trHeight w:val="313"/>
        </w:trPr>
        <w:tc>
          <w:tcPr>
            <w:tcW w:w="1831" w:type="dxa"/>
          </w:tcPr>
          <w:p w14:paraId="632B2F23" w14:textId="77777777" w:rsidR="00AB08EA" w:rsidRDefault="00AB08EA" w:rsidP="00AB08EA">
            <w:r>
              <w:t>.com</w:t>
            </w:r>
          </w:p>
        </w:tc>
        <w:tc>
          <w:tcPr>
            <w:tcW w:w="1831" w:type="dxa"/>
          </w:tcPr>
          <w:p w14:paraId="0ABC2FAE" w14:textId="77777777" w:rsidR="00AB08EA" w:rsidRDefault="00AB08EA" w:rsidP="00AB08EA">
            <w:r>
              <w:t>27884</w:t>
            </w:r>
          </w:p>
        </w:tc>
      </w:tr>
      <w:tr w:rsidR="00AB08EA" w14:paraId="0EC844ED" w14:textId="77777777" w:rsidTr="00AB08EA">
        <w:trPr>
          <w:trHeight w:val="313"/>
        </w:trPr>
        <w:tc>
          <w:tcPr>
            <w:tcW w:w="1831" w:type="dxa"/>
          </w:tcPr>
          <w:p w14:paraId="25CD555B" w14:textId="77777777" w:rsidR="00AB08EA" w:rsidRDefault="00AB08EA" w:rsidP="00AB08EA">
            <w:r>
              <w:t>.org</w:t>
            </w:r>
          </w:p>
        </w:tc>
        <w:tc>
          <w:tcPr>
            <w:tcW w:w="1831" w:type="dxa"/>
          </w:tcPr>
          <w:p w14:paraId="51504086" w14:textId="77777777" w:rsidR="00AB08EA" w:rsidRDefault="00AB08EA" w:rsidP="00AB08EA">
            <w:r>
              <w:t>3873</w:t>
            </w:r>
          </w:p>
        </w:tc>
      </w:tr>
      <w:tr w:rsidR="00AB08EA" w14:paraId="722EB8D2" w14:textId="77777777" w:rsidTr="00AB08EA">
        <w:trPr>
          <w:trHeight w:val="313"/>
        </w:trPr>
        <w:tc>
          <w:tcPr>
            <w:tcW w:w="1831" w:type="dxa"/>
          </w:tcPr>
          <w:p w14:paraId="3408EF52" w14:textId="77777777" w:rsidR="00AB08EA" w:rsidRDefault="00AB08EA" w:rsidP="00AB08EA">
            <w:r>
              <w:t>.net</w:t>
            </w:r>
          </w:p>
        </w:tc>
        <w:tc>
          <w:tcPr>
            <w:tcW w:w="1831" w:type="dxa"/>
          </w:tcPr>
          <w:p w14:paraId="55D1F19B" w14:textId="77777777" w:rsidR="00AB08EA" w:rsidRDefault="00AB08EA" w:rsidP="00AB08EA">
            <w:r>
              <w:t>2066</w:t>
            </w:r>
          </w:p>
        </w:tc>
      </w:tr>
      <w:tr w:rsidR="00AB08EA" w14:paraId="2B86D129" w14:textId="77777777" w:rsidTr="00AB08EA">
        <w:trPr>
          <w:trHeight w:val="296"/>
        </w:trPr>
        <w:tc>
          <w:tcPr>
            <w:tcW w:w="1831" w:type="dxa"/>
          </w:tcPr>
          <w:p w14:paraId="0575579D" w14:textId="77777777" w:rsidR="00AB08EA" w:rsidRDefault="00AB08EA" w:rsidP="00AB08EA">
            <w:r>
              <w:t>.edu</w:t>
            </w:r>
          </w:p>
        </w:tc>
        <w:tc>
          <w:tcPr>
            <w:tcW w:w="1831" w:type="dxa"/>
          </w:tcPr>
          <w:p w14:paraId="01AED750" w14:textId="77777777" w:rsidR="00AB08EA" w:rsidRDefault="00AB08EA" w:rsidP="00AB08EA">
            <w:r>
              <w:t>921</w:t>
            </w:r>
          </w:p>
        </w:tc>
      </w:tr>
      <w:tr w:rsidR="00AB08EA" w14:paraId="345EFCE0" w14:textId="77777777" w:rsidTr="00AB08EA">
        <w:trPr>
          <w:trHeight w:val="313"/>
        </w:trPr>
        <w:tc>
          <w:tcPr>
            <w:tcW w:w="1831" w:type="dxa"/>
          </w:tcPr>
          <w:p w14:paraId="6E12D51B" w14:textId="77777777" w:rsidR="00AB08EA" w:rsidRDefault="00AB08EA" w:rsidP="00AB08EA">
            <w:r>
              <w:t>.gov</w:t>
            </w:r>
          </w:p>
        </w:tc>
        <w:tc>
          <w:tcPr>
            <w:tcW w:w="1831" w:type="dxa"/>
          </w:tcPr>
          <w:p w14:paraId="63865B07" w14:textId="77777777" w:rsidR="00AB08EA" w:rsidRDefault="00AB08EA" w:rsidP="00AB08EA">
            <w:r>
              <w:t>387</w:t>
            </w:r>
          </w:p>
        </w:tc>
      </w:tr>
      <w:tr w:rsidR="00AB08EA" w14:paraId="2D51EACB" w14:textId="77777777" w:rsidTr="00AB08EA">
        <w:trPr>
          <w:trHeight w:val="313"/>
        </w:trPr>
        <w:tc>
          <w:tcPr>
            <w:tcW w:w="1831" w:type="dxa"/>
          </w:tcPr>
          <w:p w14:paraId="3B17F557" w14:textId="77777777" w:rsidR="00AB08EA" w:rsidRDefault="00AB08EA" w:rsidP="00AB08EA">
            <w:r>
              <w:t>.int</w:t>
            </w:r>
          </w:p>
        </w:tc>
        <w:tc>
          <w:tcPr>
            <w:tcW w:w="1831" w:type="dxa"/>
          </w:tcPr>
          <w:p w14:paraId="212BEDE3" w14:textId="77777777" w:rsidR="00AB08EA" w:rsidRDefault="00AB08EA" w:rsidP="00AB08EA">
            <w:r>
              <w:t>24</w:t>
            </w:r>
          </w:p>
        </w:tc>
      </w:tr>
      <w:tr w:rsidR="00AB08EA" w14:paraId="187DAE44" w14:textId="77777777" w:rsidTr="00AB08EA">
        <w:trPr>
          <w:trHeight w:val="313"/>
        </w:trPr>
        <w:tc>
          <w:tcPr>
            <w:tcW w:w="1831" w:type="dxa"/>
          </w:tcPr>
          <w:p w14:paraId="3AA9329B" w14:textId="77777777" w:rsidR="00AB08EA" w:rsidRDefault="00AB08EA" w:rsidP="00AB08EA">
            <w:r>
              <w:t>.mil</w:t>
            </w:r>
          </w:p>
        </w:tc>
        <w:tc>
          <w:tcPr>
            <w:tcW w:w="1831" w:type="dxa"/>
          </w:tcPr>
          <w:p w14:paraId="08073B61" w14:textId="77777777" w:rsidR="00AB08EA" w:rsidRDefault="00AB08EA" w:rsidP="00AB08EA">
            <w:r>
              <w:t>5</w:t>
            </w:r>
          </w:p>
        </w:tc>
      </w:tr>
    </w:tbl>
    <w:p w14:paraId="11166D6C" w14:textId="4E9DF1EE" w:rsidR="00AB08EA" w:rsidRDefault="0059502D" w:rsidP="00913ECF">
      <w:r>
        <w:t xml:space="preserve">Between these seven we have </w:t>
      </w:r>
      <w:r w:rsidRPr="0059502D">
        <w:t>35161</w:t>
      </w:r>
      <w:r>
        <w:t xml:space="preserve"> websites</w:t>
      </w:r>
      <w:r w:rsidR="00AF7A71">
        <w:t xml:space="preserve"> for a total of </w:t>
      </w:r>
      <w:r w:rsidR="00AF7A71" w:rsidRPr="00AF7A71">
        <w:t>130604115266</w:t>
      </w:r>
      <w:r w:rsidR="00AF7A71">
        <w:t xml:space="preserve"> bytes/130gb.</w:t>
      </w:r>
      <w:r w:rsidR="003D340A">
        <w:t xml:space="preserve"> </w:t>
      </w:r>
      <w:r w:rsidR="00AB08EA">
        <w:t>The distribution is shown in the table on the left.</w:t>
      </w:r>
    </w:p>
    <w:p w14:paraId="597D6CCB" w14:textId="340DD0F7" w:rsidR="0059502D" w:rsidRDefault="003D340A" w:rsidP="00913ECF">
      <w:r>
        <w:t>Applying the same type of analysis as before we see that the averages and medians are not too different than the entire dataset as they stand at 3.71/2.25mb.</w:t>
      </w:r>
    </w:p>
    <w:p w14:paraId="7F2733EE" w14:textId="319903F7" w:rsidR="003D340A" w:rsidRDefault="003D340A" w:rsidP="00913ECF">
      <w:r>
        <w:t xml:space="preserve">When comparing the domains directly we see a </w:t>
      </w:r>
      <w:r w:rsidR="00F924D2">
        <w:t xml:space="preserve">slightly </w:t>
      </w:r>
      <w:r>
        <w:t>different picture.</w:t>
      </w:r>
      <w:r w:rsidR="00AB08EA">
        <w:t xml:space="preserve"> </w:t>
      </w:r>
    </w:p>
    <w:tbl>
      <w:tblPr>
        <w:tblStyle w:val="TableGrid"/>
        <w:tblW w:w="0" w:type="auto"/>
        <w:tblLayout w:type="fixed"/>
        <w:tblLook w:val="04A0" w:firstRow="1" w:lastRow="0" w:firstColumn="1" w:lastColumn="0" w:noHBand="0" w:noVBand="1"/>
      </w:tblPr>
      <w:tblGrid>
        <w:gridCol w:w="1168"/>
        <w:gridCol w:w="1169"/>
        <w:gridCol w:w="1169"/>
        <w:gridCol w:w="1169"/>
        <w:gridCol w:w="1168"/>
        <w:gridCol w:w="1169"/>
        <w:gridCol w:w="1169"/>
        <w:gridCol w:w="1169"/>
      </w:tblGrid>
      <w:tr w:rsidR="00F179EB" w14:paraId="1DE9D745" w14:textId="77777777" w:rsidTr="004F08A7">
        <w:trPr>
          <w:trHeight w:val="350"/>
        </w:trPr>
        <w:tc>
          <w:tcPr>
            <w:tcW w:w="1168" w:type="dxa"/>
          </w:tcPr>
          <w:p w14:paraId="1FC5048E" w14:textId="321A9490" w:rsidR="00F924D2" w:rsidRDefault="00F924D2" w:rsidP="00913ECF">
            <w:r>
              <w:lastRenderedPageBreak/>
              <w:t>Type</w:t>
            </w:r>
          </w:p>
        </w:tc>
        <w:tc>
          <w:tcPr>
            <w:tcW w:w="1169" w:type="dxa"/>
          </w:tcPr>
          <w:p w14:paraId="644C90A1" w14:textId="0F158FA8" w:rsidR="00F924D2" w:rsidRDefault="00F924D2" w:rsidP="00913ECF">
            <w:r>
              <w:t>.com</w:t>
            </w:r>
          </w:p>
        </w:tc>
        <w:tc>
          <w:tcPr>
            <w:tcW w:w="1169" w:type="dxa"/>
          </w:tcPr>
          <w:p w14:paraId="6855508B" w14:textId="60E084B9" w:rsidR="00F924D2" w:rsidRDefault="00F924D2" w:rsidP="00913ECF">
            <w:r>
              <w:t>.org</w:t>
            </w:r>
          </w:p>
        </w:tc>
        <w:tc>
          <w:tcPr>
            <w:tcW w:w="1169" w:type="dxa"/>
          </w:tcPr>
          <w:p w14:paraId="2BFFDF74" w14:textId="5D7D9F55" w:rsidR="00F924D2" w:rsidRDefault="00F924D2" w:rsidP="00913ECF">
            <w:r>
              <w:t>.net</w:t>
            </w:r>
          </w:p>
        </w:tc>
        <w:tc>
          <w:tcPr>
            <w:tcW w:w="1168" w:type="dxa"/>
          </w:tcPr>
          <w:p w14:paraId="122C41C1" w14:textId="33871FDD" w:rsidR="00F924D2" w:rsidRDefault="00F924D2" w:rsidP="00913ECF">
            <w:r>
              <w:t>.edu</w:t>
            </w:r>
          </w:p>
        </w:tc>
        <w:tc>
          <w:tcPr>
            <w:tcW w:w="1169" w:type="dxa"/>
          </w:tcPr>
          <w:p w14:paraId="46E35012" w14:textId="4EA5D70A" w:rsidR="00F924D2" w:rsidRDefault="00F924D2" w:rsidP="00913ECF">
            <w:r>
              <w:t>.gov</w:t>
            </w:r>
          </w:p>
        </w:tc>
        <w:tc>
          <w:tcPr>
            <w:tcW w:w="1169" w:type="dxa"/>
          </w:tcPr>
          <w:p w14:paraId="19839CE8" w14:textId="63E702B8" w:rsidR="00F924D2" w:rsidRDefault="00F924D2" w:rsidP="00913ECF">
            <w:r>
              <w:t>.int</w:t>
            </w:r>
          </w:p>
        </w:tc>
        <w:tc>
          <w:tcPr>
            <w:tcW w:w="1169" w:type="dxa"/>
          </w:tcPr>
          <w:p w14:paraId="69272601" w14:textId="2F3CD807" w:rsidR="00F924D2" w:rsidRDefault="00F924D2" w:rsidP="00913ECF">
            <w:r>
              <w:t>.mil</w:t>
            </w:r>
          </w:p>
        </w:tc>
      </w:tr>
      <w:tr w:rsidR="00F179EB" w14:paraId="565215C5" w14:textId="77777777" w:rsidTr="004F08A7">
        <w:trPr>
          <w:trHeight w:val="350"/>
        </w:trPr>
        <w:tc>
          <w:tcPr>
            <w:tcW w:w="1168" w:type="dxa"/>
          </w:tcPr>
          <w:p w14:paraId="2EF442EA" w14:textId="79D32A6E" w:rsidR="00F924D2" w:rsidRDefault="00095355" w:rsidP="00913ECF">
            <w:r>
              <w:t>MB’s</w:t>
            </w:r>
          </w:p>
        </w:tc>
        <w:tc>
          <w:tcPr>
            <w:tcW w:w="1169" w:type="dxa"/>
          </w:tcPr>
          <w:p w14:paraId="6BB7E478" w14:textId="78D5AF89" w:rsidR="00F924D2" w:rsidRDefault="00AF7A71" w:rsidP="00913ECF">
            <w:r w:rsidRPr="00AF7A71">
              <w:t>103289</w:t>
            </w:r>
            <w:r w:rsidR="00095355">
              <w:t>.</w:t>
            </w:r>
            <w:r w:rsidRPr="00AF7A71">
              <w:t>11</w:t>
            </w:r>
          </w:p>
        </w:tc>
        <w:tc>
          <w:tcPr>
            <w:tcW w:w="1169" w:type="dxa"/>
          </w:tcPr>
          <w:p w14:paraId="08C4CB27" w14:textId="69D11BD5" w:rsidR="00F924D2" w:rsidRDefault="00AF7A71" w:rsidP="00913ECF">
            <w:r w:rsidRPr="00AF7A71">
              <w:t>13521</w:t>
            </w:r>
            <w:r w:rsidR="00095355">
              <w:t>.</w:t>
            </w:r>
            <w:r w:rsidRPr="00AF7A71">
              <w:t>25</w:t>
            </w:r>
          </w:p>
        </w:tc>
        <w:tc>
          <w:tcPr>
            <w:tcW w:w="1169" w:type="dxa"/>
          </w:tcPr>
          <w:p w14:paraId="00B25EE1" w14:textId="32F7C6C9" w:rsidR="00F924D2" w:rsidRDefault="00AF7A71" w:rsidP="00913ECF">
            <w:r w:rsidRPr="00AF7A71">
              <w:t>5951</w:t>
            </w:r>
            <w:r w:rsidR="00E20E45">
              <w:t>.</w:t>
            </w:r>
            <w:r w:rsidRPr="00AF7A71">
              <w:t>9</w:t>
            </w:r>
            <w:r w:rsidR="00E20E45">
              <w:t>6</w:t>
            </w:r>
          </w:p>
        </w:tc>
        <w:tc>
          <w:tcPr>
            <w:tcW w:w="1168" w:type="dxa"/>
          </w:tcPr>
          <w:p w14:paraId="55EE8AB2" w14:textId="2E6C1550" w:rsidR="00F924D2" w:rsidRDefault="00AF7A71" w:rsidP="00913ECF">
            <w:r w:rsidRPr="00AF7A71">
              <w:t>6342</w:t>
            </w:r>
            <w:r w:rsidR="00E20E45">
              <w:t>.</w:t>
            </w:r>
            <w:r w:rsidRPr="00AF7A71">
              <w:t>36</w:t>
            </w:r>
          </w:p>
        </w:tc>
        <w:tc>
          <w:tcPr>
            <w:tcW w:w="1169" w:type="dxa"/>
          </w:tcPr>
          <w:p w14:paraId="3B4BA7E8" w14:textId="58E9BF9C" w:rsidR="00F924D2" w:rsidRDefault="00AF7A71" w:rsidP="00913ECF">
            <w:r w:rsidRPr="00AF7A71">
              <w:t>1351</w:t>
            </w:r>
            <w:r w:rsidR="0068270C">
              <w:t>.</w:t>
            </w:r>
            <w:r w:rsidRPr="00AF7A71">
              <w:t>43</w:t>
            </w:r>
          </w:p>
        </w:tc>
        <w:tc>
          <w:tcPr>
            <w:tcW w:w="1169" w:type="dxa"/>
          </w:tcPr>
          <w:p w14:paraId="60753B08" w14:textId="670A9DB0" w:rsidR="00F924D2" w:rsidRDefault="00AF7A71" w:rsidP="00913ECF">
            <w:r w:rsidRPr="00AF7A71">
              <w:t>111</w:t>
            </w:r>
            <w:r w:rsidR="0068270C">
              <w:t>.</w:t>
            </w:r>
            <w:r w:rsidRPr="00AF7A71">
              <w:t>6</w:t>
            </w:r>
            <w:r w:rsidR="0068270C">
              <w:t>9</w:t>
            </w:r>
          </w:p>
        </w:tc>
        <w:tc>
          <w:tcPr>
            <w:tcW w:w="1169" w:type="dxa"/>
          </w:tcPr>
          <w:p w14:paraId="0C669440" w14:textId="13624A0D" w:rsidR="00F924D2" w:rsidRDefault="00AF7A71" w:rsidP="00913ECF">
            <w:r w:rsidRPr="00AF7A71">
              <w:t>36</w:t>
            </w:r>
            <w:r w:rsidR="007C0156">
              <w:t>.30</w:t>
            </w:r>
          </w:p>
        </w:tc>
      </w:tr>
      <w:tr w:rsidR="00F179EB" w14:paraId="4F210A42" w14:textId="77777777" w:rsidTr="004F08A7">
        <w:trPr>
          <w:trHeight w:val="350"/>
        </w:trPr>
        <w:tc>
          <w:tcPr>
            <w:tcW w:w="1168" w:type="dxa"/>
          </w:tcPr>
          <w:p w14:paraId="2619FB16" w14:textId="7DAA508D" w:rsidR="00AF7A71" w:rsidRDefault="00AF7A71" w:rsidP="00AF7A71">
            <w:r>
              <w:t>Mean</w:t>
            </w:r>
            <w:r w:rsidR="00641906">
              <w:t xml:space="preserve"> </w:t>
            </w:r>
            <w:r w:rsidR="00095355">
              <w:t>M</w:t>
            </w:r>
            <w:r w:rsidR="00641906">
              <w:t>B.</w:t>
            </w:r>
          </w:p>
        </w:tc>
        <w:tc>
          <w:tcPr>
            <w:tcW w:w="1169" w:type="dxa"/>
          </w:tcPr>
          <w:p w14:paraId="4DC250A2" w14:textId="1E771CD4" w:rsidR="00AF7A71" w:rsidRDefault="00AF7A71" w:rsidP="00AF7A71">
            <w:r>
              <w:t>3.70</w:t>
            </w:r>
          </w:p>
        </w:tc>
        <w:tc>
          <w:tcPr>
            <w:tcW w:w="1169" w:type="dxa"/>
          </w:tcPr>
          <w:p w14:paraId="329C484B" w14:textId="16259F63" w:rsidR="00AF7A71" w:rsidRDefault="00AF7A71" w:rsidP="00AF7A71">
            <w:r>
              <w:t>3.49</w:t>
            </w:r>
          </w:p>
        </w:tc>
        <w:tc>
          <w:tcPr>
            <w:tcW w:w="1169" w:type="dxa"/>
          </w:tcPr>
          <w:p w14:paraId="308E3F3C" w14:textId="6691D792" w:rsidR="00AF7A71" w:rsidRDefault="00AF7A71" w:rsidP="00AF7A71">
            <w:r>
              <w:t>2.88</w:t>
            </w:r>
          </w:p>
        </w:tc>
        <w:tc>
          <w:tcPr>
            <w:tcW w:w="1168" w:type="dxa"/>
          </w:tcPr>
          <w:p w14:paraId="5C1CC067" w14:textId="0C9BA77D" w:rsidR="00AF7A71" w:rsidRDefault="00AF7A71" w:rsidP="00AF7A71">
            <w:r>
              <w:t>6.8</w:t>
            </w:r>
            <w:r w:rsidR="00E20E45">
              <w:t>9</w:t>
            </w:r>
          </w:p>
        </w:tc>
        <w:tc>
          <w:tcPr>
            <w:tcW w:w="1169" w:type="dxa"/>
          </w:tcPr>
          <w:p w14:paraId="560E26ED" w14:textId="1A6898DE" w:rsidR="00AF7A71" w:rsidRDefault="00AF7A71" w:rsidP="00AF7A71">
            <w:r>
              <w:t>3.49</w:t>
            </w:r>
          </w:p>
        </w:tc>
        <w:tc>
          <w:tcPr>
            <w:tcW w:w="1169" w:type="dxa"/>
          </w:tcPr>
          <w:p w14:paraId="77F8476F" w14:textId="07FDC326" w:rsidR="00AF7A71" w:rsidRDefault="00AF7A71" w:rsidP="00AF7A71">
            <w:r>
              <w:t>4.65</w:t>
            </w:r>
          </w:p>
        </w:tc>
        <w:tc>
          <w:tcPr>
            <w:tcW w:w="1169" w:type="dxa"/>
          </w:tcPr>
          <w:p w14:paraId="0AD95866" w14:textId="350FC62E" w:rsidR="00AF7A71" w:rsidRDefault="00AF7A71" w:rsidP="00AF7A71">
            <w:r>
              <w:t>7.26</w:t>
            </w:r>
          </w:p>
        </w:tc>
      </w:tr>
      <w:tr w:rsidR="00F179EB" w14:paraId="313C1CF4" w14:textId="77777777" w:rsidTr="004F08A7">
        <w:trPr>
          <w:trHeight w:val="530"/>
        </w:trPr>
        <w:tc>
          <w:tcPr>
            <w:tcW w:w="1168" w:type="dxa"/>
          </w:tcPr>
          <w:p w14:paraId="41937193" w14:textId="09E12C8F" w:rsidR="00AF7A71" w:rsidRDefault="00AF7A71" w:rsidP="00AF7A71">
            <w:r>
              <w:t>Median</w:t>
            </w:r>
            <w:r w:rsidR="00641906">
              <w:t xml:space="preserve"> </w:t>
            </w:r>
            <w:r w:rsidR="00095355">
              <w:t>M</w:t>
            </w:r>
            <w:r w:rsidR="00641906">
              <w:t>B.</w:t>
            </w:r>
          </w:p>
        </w:tc>
        <w:tc>
          <w:tcPr>
            <w:tcW w:w="1169" w:type="dxa"/>
          </w:tcPr>
          <w:p w14:paraId="5078E7F2" w14:textId="5A99B14E" w:rsidR="00AF7A71" w:rsidRDefault="00AF7A71" w:rsidP="00AF7A71">
            <w:r>
              <w:t>2.26</w:t>
            </w:r>
          </w:p>
        </w:tc>
        <w:tc>
          <w:tcPr>
            <w:tcW w:w="1169" w:type="dxa"/>
          </w:tcPr>
          <w:p w14:paraId="49671D0F" w14:textId="3C6046BF" w:rsidR="00AF7A71" w:rsidRDefault="00AF7A71" w:rsidP="00AF7A71">
            <w:r>
              <w:t>2.13</w:t>
            </w:r>
          </w:p>
        </w:tc>
        <w:tc>
          <w:tcPr>
            <w:tcW w:w="1169" w:type="dxa"/>
          </w:tcPr>
          <w:p w14:paraId="13D2A2BE" w14:textId="0407F1FB" w:rsidR="00AF7A71" w:rsidRDefault="00AF7A71" w:rsidP="00AF7A71">
            <w:r>
              <w:t>1.44</w:t>
            </w:r>
          </w:p>
        </w:tc>
        <w:tc>
          <w:tcPr>
            <w:tcW w:w="1168" w:type="dxa"/>
          </w:tcPr>
          <w:p w14:paraId="12BA01C8" w14:textId="4A75299F" w:rsidR="00AF7A71" w:rsidRDefault="00AF7A71" w:rsidP="00AF7A71">
            <w:r>
              <w:t>4.84</w:t>
            </w:r>
          </w:p>
        </w:tc>
        <w:tc>
          <w:tcPr>
            <w:tcW w:w="1169" w:type="dxa"/>
          </w:tcPr>
          <w:p w14:paraId="04E31653" w14:textId="3FC43A96" w:rsidR="00AF7A71" w:rsidRDefault="00AF7A71" w:rsidP="00AF7A71">
            <w:r>
              <w:t>2.</w:t>
            </w:r>
            <w:r w:rsidR="0068270C">
              <w:t>40</w:t>
            </w:r>
          </w:p>
        </w:tc>
        <w:tc>
          <w:tcPr>
            <w:tcW w:w="1169" w:type="dxa"/>
          </w:tcPr>
          <w:p w14:paraId="16DC1844" w14:textId="491E9AA3" w:rsidR="00AF7A71" w:rsidRDefault="00AF7A71" w:rsidP="00AF7A71">
            <w:r>
              <w:t>3.2</w:t>
            </w:r>
            <w:r w:rsidR="0068270C">
              <w:t>9</w:t>
            </w:r>
          </w:p>
        </w:tc>
        <w:tc>
          <w:tcPr>
            <w:tcW w:w="1169" w:type="dxa"/>
          </w:tcPr>
          <w:p w14:paraId="149B9F54" w14:textId="3932B53E" w:rsidR="00AF7A71" w:rsidRDefault="00AF7A71" w:rsidP="00AF7A71">
            <w:r>
              <w:t>3.63</w:t>
            </w:r>
          </w:p>
        </w:tc>
      </w:tr>
      <w:tr w:rsidR="00F179EB" w14:paraId="6C4CB2E3" w14:textId="77777777" w:rsidTr="004F08A7">
        <w:trPr>
          <w:trHeight w:val="341"/>
        </w:trPr>
        <w:tc>
          <w:tcPr>
            <w:tcW w:w="1168" w:type="dxa"/>
          </w:tcPr>
          <w:p w14:paraId="7DA3D2F8" w14:textId="79ED0A38" w:rsidR="00641906" w:rsidRDefault="00641906" w:rsidP="00AF7A71">
            <w:r>
              <w:t>Energy</w:t>
            </w:r>
          </w:p>
        </w:tc>
        <w:tc>
          <w:tcPr>
            <w:tcW w:w="1169" w:type="dxa"/>
          </w:tcPr>
          <w:p w14:paraId="10E175F3" w14:textId="3FF2751B" w:rsidR="00641906" w:rsidRPr="00641906" w:rsidRDefault="00641906" w:rsidP="00AF7A71">
            <w:r w:rsidRPr="00641906">
              <w:t>58.8</w:t>
            </w:r>
            <w:r w:rsidR="00095355">
              <w:t>3</w:t>
            </w:r>
          </w:p>
        </w:tc>
        <w:tc>
          <w:tcPr>
            <w:tcW w:w="1169" w:type="dxa"/>
          </w:tcPr>
          <w:p w14:paraId="34769683" w14:textId="5486E68D" w:rsidR="00641906" w:rsidRPr="00641906" w:rsidRDefault="00641906" w:rsidP="00AF7A71">
            <w:r w:rsidRPr="00641906">
              <w:t>7.70</w:t>
            </w:r>
          </w:p>
        </w:tc>
        <w:tc>
          <w:tcPr>
            <w:tcW w:w="1169" w:type="dxa"/>
          </w:tcPr>
          <w:p w14:paraId="4478F203" w14:textId="3FDAD9EA" w:rsidR="00641906" w:rsidRDefault="00641906" w:rsidP="00AF7A71">
            <w:r w:rsidRPr="00641906">
              <w:t>3.38</w:t>
            </w:r>
          </w:p>
        </w:tc>
        <w:tc>
          <w:tcPr>
            <w:tcW w:w="1168" w:type="dxa"/>
          </w:tcPr>
          <w:p w14:paraId="6EE92F6F" w14:textId="0BCA8FFB" w:rsidR="00641906" w:rsidRDefault="00641906" w:rsidP="00AF7A71">
            <w:r w:rsidRPr="00641906">
              <w:t>3.61</w:t>
            </w:r>
          </w:p>
        </w:tc>
        <w:tc>
          <w:tcPr>
            <w:tcW w:w="1169" w:type="dxa"/>
          </w:tcPr>
          <w:p w14:paraId="02CDA712" w14:textId="4CB6575D" w:rsidR="00641906" w:rsidRDefault="00F179EB" w:rsidP="00AF7A71">
            <w:r w:rsidRPr="00F179EB">
              <w:t>0.7</w:t>
            </w:r>
            <w:r w:rsidR="0068270C">
              <w:t>7</w:t>
            </w:r>
          </w:p>
        </w:tc>
        <w:tc>
          <w:tcPr>
            <w:tcW w:w="1169" w:type="dxa"/>
          </w:tcPr>
          <w:p w14:paraId="268F06D4" w14:textId="1D504D1E" w:rsidR="00641906" w:rsidRDefault="00F179EB" w:rsidP="00AF7A71">
            <w:r w:rsidRPr="00F179EB">
              <w:t>0.06</w:t>
            </w:r>
          </w:p>
        </w:tc>
        <w:tc>
          <w:tcPr>
            <w:tcW w:w="1169" w:type="dxa"/>
          </w:tcPr>
          <w:p w14:paraId="5805A9B7" w14:textId="6B2990AF" w:rsidR="00641906" w:rsidRDefault="00F179EB" w:rsidP="00AF7A71">
            <w:r w:rsidRPr="00F179EB">
              <w:t>0.02</w:t>
            </w:r>
          </w:p>
        </w:tc>
      </w:tr>
      <w:tr w:rsidR="00F179EB" w14:paraId="41170FA7" w14:textId="77777777" w:rsidTr="004F08A7">
        <w:trPr>
          <w:trHeight w:val="359"/>
        </w:trPr>
        <w:tc>
          <w:tcPr>
            <w:tcW w:w="1168" w:type="dxa"/>
          </w:tcPr>
          <w:p w14:paraId="37A727EB" w14:textId="0F45C238" w:rsidR="00641906" w:rsidRDefault="00641906" w:rsidP="00AF7A71">
            <w:r>
              <w:t>Mean E.</w:t>
            </w:r>
          </w:p>
        </w:tc>
        <w:tc>
          <w:tcPr>
            <w:tcW w:w="1169" w:type="dxa"/>
          </w:tcPr>
          <w:p w14:paraId="22B32D00" w14:textId="3A5876A8" w:rsidR="00641906" w:rsidRDefault="00641906" w:rsidP="00AF7A71">
            <w:r w:rsidRPr="00641906">
              <w:t>0.0021</w:t>
            </w:r>
            <w:r w:rsidR="00095355">
              <w:t>10</w:t>
            </w:r>
          </w:p>
        </w:tc>
        <w:tc>
          <w:tcPr>
            <w:tcW w:w="1169" w:type="dxa"/>
          </w:tcPr>
          <w:p w14:paraId="4ED22F8B" w14:textId="2DCEF6DB" w:rsidR="00641906" w:rsidRDefault="00641906" w:rsidP="00AF7A71">
            <w:r w:rsidRPr="00641906">
              <w:t>0.001988</w:t>
            </w:r>
          </w:p>
        </w:tc>
        <w:tc>
          <w:tcPr>
            <w:tcW w:w="1169" w:type="dxa"/>
          </w:tcPr>
          <w:p w14:paraId="7076B977" w14:textId="32A8AD09" w:rsidR="00641906" w:rsidRDefault="00641906" w:rsidP="00AF7A71">
            <w:r w:rsidRPr="00641906">
              <w:t>0.00164</w:t>
            </w:r>
            <w:r w:rsidR="00E20E45">
              <w:t>1</w:t>
            </w:r>
          </w:p>
        </w:tc>
        <w:tc>
          <w:tcPr>
            <w:tcW w:w="1168" w:type="dxa"/>
          </w:tcPr>
          <w:p w14:paraId="15B5FF7F" w14:textId="75025424" w:rsidR="00641906" w:rsidRDefault="00641906" w:rsidP="00AF7A71">
            <w:r w:rsidRPr="00641906">
              <w:t>0.003922</w:t>
            </w:r>
          </w:p>
        </w:tc>
        <w:tc>
          <w:tcPr>
            <w:tcW w:w="1169" w:type="dxa"/>
          </w:tcPr>
          <w:p w14:paraId="021768F5" w14:textId="30269F48" w:rsidR="00641906" w:rsidRDefault="00F179EB" w:rsidP="00AF7A71">
            <w:r w:rsidRPr="00F179EB">
              <w:t>0.00198</w:t>
            </w:r>
            <w:r w:rsidR="0068270C">
              <w:t>9</w:t>
            </w:r>
          </w:p>
        </w:tc>
        <w:tc>
          <w:tcPr>
            <w:tcW w:w="1169" w:type="dxa"/>
          </w:tcPr>
          <w:p w14:paraId="57222CDC" w14:textId="4293FB08" w:rsidR="00641906" w:rsidRDefault="00F179EB" w:rsidP="00AF7A71">
            <w:r w:rsidRPr="00F179EB">
              <w:t>0.00265</w:t>
            </w:r>
            <w:r w:rsidR="0068270C">
              <w:t>1</w:t>
            </w:r>
          </w:p>
        </w:tc>
        <w:tc>
          <w:tcPr>
            <w:tcW w:w="1169" w:type="dxa"/>
          </w:tcPr>
          <w:p w14:paraId="551FD40E" w14:textId="34A083EF" w:rsidR="00641906" w:rsidRDefault="00F179EB" w:rsidP="00AF7A71">
            <w:r w:rsidRPr="00F179EB">
              <w:t>0.004135</w:t>
            </w:r>
          </w:p>
        </w:tc>
      </w:tr>
      <w:tr w:rsidR="00F179EB" w14:paraId="1DBBEC08" w14:textId="77777777" w:rsidTr="004F08A7">
        <w:trPr>
          <w:trHeight w:val="341"/>
        </w:trPr>
        <w:tc>
          <w:tcPr>
            <w:tcW w:w="1168" w:type="dxa"/>
          </w:tcPr>
          <w:p w14:paraId="6BD9EA85" w14:textId="0CCA974C" w:rsidR="00641906" w:rsidRDefault="00641906" w:rsidP="00AF7A71">
            <w:r>
              <w:t>Median E.</w:t>
            </w:r>
          </w:p>
        </w:tc>
        <w:tc>
          <w:tcPr>
            <w:tcW w:w="1169" w:type="dxa"/>
          </w:tcPr>
          <w:p w14:paraId="2206F1DF" w14:textId="319770FD" w:rsidR="00641906" w:rsidRDefault="00641906" w:rsidP="00AF7A71">
            <w:r w:rsidRPr="00641906">
              <w:t>0.0012</w:t>
            </w:r>
            <w:r w:rsidR="00095355">
              <w:t>90</w:t>
            </w:r>
          </w:p>
        </w:tc>
        <w:tc>
          <w:tcPr>
            <w:tcW w:w="1169" w:type="dxa"/>
          </w:tcPr>
          <w:p w14:paraId="7F79ADBB" w14:textId="77E10BB8" w:rsidR="00641906" w:rsidRDefault="00641906" w:rsidP="00AF7A71">
            <w:r w:rsidRPr="00641906">
              <w:t>0.001216</w:t>
            </w:r>
          </w:p>
        </w:tc>
        <w:tc>
          <w:tcPr>
            <w:tcW w:w="1169" w:type="dxa"/>
          </w:tcPr>
          <w:p w14:paraId="7A0AE833" w14:textId="0C02EDC4" w:rsidR="00641906" w:rsidRDefault="00641906" w:rsidP="00AF7A71">
            <w:r w:rsidRPr="00641906">
              <w:t>0.000825</w:t>
            </w:r>
          </w:p>
        </w:tc>
        <w:tc>
          <w:tcPr>
            <w:tcW w:w="1168" w:type="dxa"/>
          </w:tcPr>
          <w:p w14:paraId="0F7AE3BE" w14:textId="7562DF9D" w:rsidR="00641906" w:rsidRDefault="00641906" w:rsidP="00AF7A71">
            <w:r w:rsidRPr="00641906">
              <w:t>0.002757</w:t>
            </w:r>
          </w:p>
        </w:tc>
        <w:tc>
          <w:tcPr>
            <w:tcW w:w="1169" w:type="dxa"/>
          </w:tcPr>
          <w:p w14:paraId="787FA332" w14:textId="65277389" w:rsidR="00641906" w:rsidRDefault="00F179EB" w:rsidP="00AF7A71">
            <w:r w:rsidRPr="00F179EB">
              <w:t>0.00136</w:t>
            </w:r>
            <w:r w:rsidR="0068270C">
              <w:t>6</w:t>
            </w:r>
          </w:p>
        </w:tc>
        <w:tc>
          <w:tcPr>
            <w:tcW w:w="1169" w:type="dxa"/>
          </w:tcPr>
          <w:p w14:paraId="53A4B7B0" w14:textId="42123D78" w:rsidR="00641906" w:rsidRDefault="00F179EB" w:rsidP="00AF7A71">
            <w:r w:rsidRPr="00F179EB">
              <w:t>0.001873</w:t>
            </w:r>
          </w:p>
        </w:tc>
        <w:tc>
          <w:tcPr>
            <w:tcW w:w="1169" w:type="dxa"/>
          </w:tcPr>
          <w:p w14:paraId="7127C4F5" w14:textId="18FE5E90" w:rsidR="00641906" w:rsidRDefault="00F179EB" w:rsidP="00AF7A71">
            <w:r w:rsidRPr="00F179EB">
              <w:t>0.00207</w:t>
            </w:r>
            <w:r w:rsidR="007C0156">
              <w:t>1</w:t>
            </w:r>
          </w:p>
        </w:tc>
      </w:tr>
      <w:tr w:rsidR="00095355" w14:paraId="168207AD" w14:textId="77777777" w:rsidTr="004F08A7">
        <w:trPr>
          <w:trHeight w:val="359"/>
        </w:trPr>
        <w:tc>
          <w:tcPr>
            <w:tcW w:w="1168" w:type="dxa"/>
          </w:tcPr>
          <w:p w14:paraId="10D76B13" w14:textId="147806F4" w:rsidR="00095355" w:rsidRDefault="00095355" w:rsidP="00AF7A71">
            <w:r>
              <w:t>Grams</w:t>
            </w:r>
          </w:p>
        </w:tc>
        <w:tc>
          <w:tcPr>
            <w:tcW w:w="1169" w:type="dxa"/>
          </w:tcPr>
          <w:p w14:paraId="333374D2" w14:textId="36BC49D9" w:rsidR="00095355" w:rsidRPr="00641906" w:rsidRDefault="00095355" w:rsidP="00AF7A71">
            <w:r w:rsidRPr="00095355">
              <w:t>26002.13</w:t>
            </w:r>
          </w:p>
        </w:tc>
        <w:tc>
          <w:tcPr>
            <w:tcW w:w="1169" w:type="dxa"/>
          </w:tcPr>
          <w:p w14:paraId="5815699D" w14:textId="5B8EADEC" w:rsidR="00095355" w:rsidRPr="00641906" w:rsidRDefault="00E20E45" w:rsidP="00AF7A71">
            <w:r w:rsidRPr="00E20E45">
              <w:t>3403.85</w:t>
            </w:r>
          </w:p>
        </w:tc>
        <w:tc>
          <w:tcPr>
            <w:tcW w:w="1169" w:type="dxa"/>
          </w:tcPr>
          <w:p w14:paraId="48819742" w14:textId="6B9A3046" w:rsidR="00095355" w:rsidRPr="00641906" w:rsidRDefault="00E20E45" w:rsidP="00AF7A71">
            <w:r w:rsidRPr="00E20E45">
              <w:t>1498.35</w:t>
            </w:r>
          </w:p>
        </w:tc>
        <w:tc>
          <w:tcPr>
            <w:tcW w:w="1168" w:type="dxa"/>
          </w:tcPr>
          <w:p w14:paraId="2E94960B" w14:textId="4F78D5EB" w:rsidR="00095355" w:rsidRPr="00641906" w:rsidRDefault="00E20E45" w:rsidP="00AF7A71">
            <w:r w:rsidRPr="00E20E45">
              <w:t>1596.63</w:t>
            </w:r>
          </w:p>
        </w:tc>
        <w:tc>
          <w:tcPr>
            <w:tcW w:w="1169" w:type="dxa"/>
          </w:tcPr>
          <w:p w14:paraId="154D0063" w14:textId="70166B71" w:rsidR="00095355" w:rsidRPr="00F179EB" w:rsidRDefault="0068270C" w:rsidP="00AF7A71">
            <w:r w:rsidRPr="0068270C">
              <w:t>340.21</w:t>
            </w:r>
          </w:p>
        </w:tc>
        <w:tc>
          <w:tcPr>
            <w:tcW w:w="1169" w:type="dxa"/>
          </w:tcPr>
          <w:p w14:paraId="46148804" w14:textId="6098A69E" w:rsidR="00095355" w:rsidRPr="00F179EB" w:rsidRDefault="0068270C" w:rsidP="00AF7A71">
            <w:r w:rsidRPr="0068270C">
              <w:t>28.1</w:t>
            </w:r>
            <w:r>
              <w:t>2</w:t>
            </w:r>
          </w:p>
        </w:tc>
        <w:tc>
          <w:tcPr>
            <w:tcW w:w="1169" w:type="dxa"/>
          </w:tcPr>
          <w:p w14:paraId="1CB2E82F" w14:textId="73B57177" w:rsidR="00095355" w:rsidRPr="00F179EB" w:rsidRDefault="007C0156" w:rsidP="00AF7A71">
            <w:r w:rsidRPr="007C0156">
              <w:t>9.1</w:t>
            </w:r>
            <w:r>
              <w:t>4</w:t>
            </w:r>
          </w:p>
        </w:tc>
      </w:tr>
      <w:tr w:rsidR="00095355" w14:paraId="1C976040" w14:textId="77777777" w:rsidTr="004F08A7">
        <w:trPr>
          <w:trHeight w:val="341"/>
        </w:trPr>
        <w:tc>
          <w:tcPr>
            <w:tcW w:w="1168" w:type="dxa"/>
          </w:tcPr>
          <w:p w14:paraId="401A8337" w14:textId="6C80E258" w:rsidR="00095355" w:rsidRDefault="00095355" w:rsidP="00AF7A71">
            <w:r>
              <w:t>Mean G.</w:t>
            </w:r>
          </w:p>
        </w:tc>
        <w:tc>
          <w:tcPr>
            <w:tcW w:w="1169" w:type="dxa"/>
          </w:tcPr>
          <w:p w14:paraId="5428AF45" w14:textId="6C93C60D" w:rsidR="00095355" w:rsidRPr="00641906" w:rsidRDefault="00095355" w:rsidP="00AF7A71">
            <w:r w:rsidRPr="00095355">
              <w:t>0.93</w:t>
            </w:r>
          </w:p>
        </w:tc>
        <w:tc>
          <w:tcPr>
            <w:tcW w:w="1169" w:type="dxa"/>
          </w:tcPr>
          <w:p w14:paraId="37D8BF30" w14:textId="7065A777" w:rsidR="00095355" w:rsidRPr="00641906" w:rsidRDefault="00E20E45" w:rsidP="00AF7A71">
            <w:r w:rsidRPr="00E20E45">
              <w:t>0.8</w:t>
            </w:r>
            <w:r>
              <w:t>8</w:t>
            </w:r>
          </w:p>
        </w:tc>
        <w:tc>
          <w:tcPr>
            <w:tcW w:w="1169" w:type="dxa"/>
          </w:tcPr>
          <w:p w14:paraId="112B551B" w14:textId="1B89F647" w:rsidR="00095355" w:rsidRPr="00641906" w:rsidRDefault="00E20E45" w:rsidP="00AF7A71">
            <w:r w:rsidRPr="00E20E45">
              <w:t>0.72</w:t>
            </w:r>
          </w:p>
        </w:tc>
        <w:tc>
          <w:tcPr>
            <w:tcW w:w="1168" w:type="dxa"/>
          </w:tcPr>
          <w:p w14:paraId="466C96EB" w14:textId="2BDB6EDA" w:rsidR="00095355" w:rsidRPr="00641906" w:rsidRDefault="00E20E45" w:rsidP="00AF7A71">
            <w:r w:rsidRPr="00E20E45">
              <w:t>1.73</w:t>
            </w:r>
          </w:p>
        </w:tc>
        <w:tc>
          <w:tcPr>
            <w:tcW w:w="1169" w:type="dxa"/>
          </w:tcPr>
          <w:p w14:paraId="4EE6925B" w14:textId="25BFA503" w:rsidR="00095355" w:rsidRPr="00F179EB" w:rsidRDefault="0068270C" w:rsidP="00AF7A71">
            <w:r w:rsidRPr="0068270C">
              <w:t>0.8</w:t>
            </w:r>
            <w:r>
              <w:t>8</w:t>
            </w:r>
          </w:p>
        </w:tc>
        <w:tc>
          <w:tcPr>
            <w:tcW w:w="1169" w:type="dxa"/>
          </w:tcPr>
          <w:p w14:paraId="7E8996DB" w14:textId="1F90CDF1" w:rsidR="00095355" w:rsidRPr="00F179EB" w:rsidRDefault="0068270C" w:rsidP="00AF7A71">
            <w:r w:rsidRPr="0068270C">
              <w:t>1.17</w:t>
            </w:r>
          </w:p>
        </w:tc>
        <w:tc>
          <w:tcPr>
            <w:tcW w:w="1169" w:type="dxa"/>
          </w:tcPr>
          <w:p w14:paraId="7F6D3BAD" w14:textId="21757A9B" w:rsidR="00095355" w:rsidRPr="00F179EB" w:rsidRDefault="007C0156" w:rsidP="00AF7A71">
            <w:r w:rsidRPr="007C0156">
              <w:t>1.8</w:t>
            </w:r>
            <w:r>
              <w:t>3</w:t>
            </w:r>
          </w:p>
        </w:tc>
      </w:tr>
      <w:tr w:rsidR="00095355" w14:paraId="47A37213" w14:textId="77777777" w:rsidTr="004F08A7">
        <w:trPr>
          <w:trHeight w:val="359"/>
        </w:trPr>
        <w:tc>
          <w:tcPr>
            <w:tcW w:w="1168" w:type="dxa"/>
          </w:tcPr>
          <w:p w14:paraId="10321A87" w14:textId="319A2A4C" w:rsidR="00095355" w:rsidRDefault="00095355" w:rsidP="00AF7A71">
            <w:r>
              <w:t>Median G.</w:t>
            </w:r>
          </w:p>
        </w:tc>
        <w:tc>
          <w:tcPr>
            <w:tcW w:w="1169" w:type="dxa"/>
          </w:tcPr>
          <w:p w14:paraId="6D3072A6" w14:textId="34436A35" w:rsidR="00095355" w:rsidRPr="00641906" w:rsidRDefault="00095355" w:rsidP="00AF7A71">
            <w:r w:rsidRPr="00095355">
              <w:t>0.57</w:t>
            </w:r>
          </w:p>
        </w:tc>
        <w:tc>
          <w:tcPr>
            <w:tcW w:w="1169" w:type="dxa"/>
          </w:tcPr>
          <w:p w14:paraId="76AB40B0" w14:textId="6B49B3D4" w:rsidR="00095355" w:rsidRPr="00641906" w:rsidRDefault="00E20E45" w:rsidP="00AF7A71">
            <w:r w:rsidRPr="00E20E45">
              <w:t>0.5</w:t>
            </w:r>
            <w:r>
              <w:t>4</w:t>
            </w:r>
          </w:p>
        </w:tc>
        <w:tc>
          <w:tcPr>
            <w:tcW w:w="1169" w:type="dxa"/>
          </w:tcPr>
          <w:p w14:paraId="22DD9FD8" w14:textId="4D1C5B0D" w:rsidR="00095355" w:rsidRPr="00641906" w:rsidRDefault="00E20E45" w:rsidP="00AF7A71">
            <w:r w:rsidRPr="00E20E45">
              <w:t>0.36</w:t>
            </w:r>
          </w:p>
        </w:tc>
        <w:tc>
          <w:tcPr>
            <w:tcW w:w="1168" w:type="dxa"/>
          </w:tcPr>
          <w:p w14:paraId="2B49D758" w14:textId="027BDD6E" w:rsidR="00095355" w:rsidRPr="00641906" w:rsidRDefault="00E20E45" w:rsidP="00AF7A71">
            <w:r w:rsidRPr="00E20E45">
              <w:t>1.2</w:t>
            </w:r>
            <w:r>
              <w:t>2</w:t>
            </w:r>
          </w:p>
        </w:tc>
        <w:tc>
          <w:tcPr>
            <w:tcW w:w="1169" w:type="dxa"/>
          </w:tcPr>
          <w:p w14:paraId="4AD71572" w14:textId="11CF36C8" w:rsidR="00095355" w:rsidRPr="00F179EB" w:rsidRDefault="0068270C" w:rsidP="00AF7A71">
            <w:r w:rsidRPr="0068270C">
              <w:t>0.60</w:t>
            </w:r>
          </w:p>
        </w:tc>
        <w:tc>
          <w:tcPr>
            <w:tcW w:w="1169" w:type="dxa"/>
          </w:tcPr>
          <w:p w14:paraId="385EA562" w14:textId="7E8B52E4" w:rsidR="00095355" w:rsidRPr="00F179EB" w:rsidRDefault="0068270C" w:rsidP="00AF7A71">
            <w:r w:rsidRPr="0068270C">
              <w:t>0.8</w:t>
            </w:r>
            <w:r>
              <w:t>3</w:t>
            </w:r>
          </w:p>
        </w:tc>
        <w:tc>
          <w:tcPr>
            <w:tcW w:w="1169" w:type="dxa"/>
          </w:tcPr>
          <w:p w14:paraId="21FB7AD1" w14:textId="6895B84E" w:rsidR="00095355" w:rsidRPr="00F179EB" w:rsidRDefault="007C0156" w:rsidP="00AF7A71">
            <w:r w:rsidRPr="007C0156">
              <w:t>0.9</w:t>
            </w:r>
            <w:r>
              <w:t>2</w:t>
            </w:r>
          </w:p>
        </w:tc>
      </w:tr>
    </w:tbl>
    <w:p w14:paraId="0A62A69D" w14:textId="77777777" w:rsidR="00E20E45" w:rsidRDefault="00E20E45" w:rsidP="00913ECF"/>
    <w:p w14:paraId="2EBFE5A6" w14:textId="416CEA3B" w:rsidR="00AF7A71" w:rsidRDefault="00AF7A71" w:rsidP="00913ECF">
      <w:r>
        <w:t xml:space="preserve">What this tells us is that most TLD’s follow the set averages, with the exceptions being .net, .edu, .int and .mil. </w:t>
      </w:r>
      <w:r w:rsidR="00634E92">
        <w:t xml:space="preserve">Those four are </w:t>
      </w:r>
      <w:r w:rsidR="00641906">
        <w:t>smaller</w:t>
      </w:r>
      <w:r w:rsidR="00634E92">
        <w:t xml:space="preserve"> than the entirety of .com but they do contain a significant number of </w:t>
      </w:r>
      <w:r w:rsidR="00641906">
        <w:t>weighty sites.</w:t>
      </w:r>
    </w:p>
    <w:p w14:paraId="0D5DCCBF" w14:textId="66BA6336" w:rsidR="00AB08EA" w:rsidRPr="00913ECF" w:rsidRDefault="00641906" w:rsidP="00913ECF">
      <w:r>
        <w:t xml:space="preserve">And when we look at the energy consumption </w:t>
      </w:r>
      <w:r w:rsidR="00176D40">
        <w:t>values,</w:t>
      </w:r>
      <w:r>
        <w:t xml:space="preserve"> we see that</w:t>
      </w:r>
    </w:p>
    <w:p w14:paraId="11E35F39" w14:textId="146E5FAE" w:rsidR="00091AB4" w:rsidRDefault="00091AB4" w:rsidP="000C1AF0">
      <w:pPr>
        <w:pStyle w:val="Heading3"/>
      </w:pPr>
      <w:bookmarkStart w:id="20" w:name="_Toc106643070"/>
      <w:r>
        <w:t>Regional Domain</w:t>
      </w:r>
      <w:r w:rsidR="00AB08EA">
        <w:t>s</w:t>
      </w:r>
      <w:bookmarkEnd w:id="20"/>
    </w:p>
    <w:p w14:paraId="70BD7E76" w14:textId="12421F6F" w:rsidR="001924ED" w:rsidRDefault="001924ED" w:rsidP="001924ED"/>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1C1835" w14:paraId="3C3F4A8D" w14:textId="77777777" w:rsidTr="001C1835">
        <w:tc>
          <w:tcPr>
            <w:tcW w:w="1168" w:type="dxa"/>
          </w:tcPr>
          <w:p w14:paraId="758B333A" w14:textId="488200C1" w:rsidR="007332C2" w:rsidRDefault="007332C2" w:rsidP="001924ED">
            <w:r>
              <w:t>Region</w:t>
            </w:r>
          </w:p>
        </w:tc>
        <w:tc>
          <w:tcPr>
            <w:tcW w:w="1169" w:type="dxa"/>
          </w:tcPr>
          <w:p w14:paraId="7839307A" w14:textId="672306EE" w:rsidR="007332C2" w:rsidRDefault="007332C2" w:rsidP="001924ED">
            <w:r>
              <w:t>EU + UK</w:t>
            </w:r>
          </w:p>
        </w:tc>
        <w:tc>
          <w:tcPr>
            <w:tcW w:w="1169" w:type="dxa"/>
          </w:tcPr>
          <w:p w14:paraId="4505B4A0" w14:textId="7A0A9027" w:rsidR="007332C2" w:rsidRDefault="007332C2" w:rsidP="001924ED">
            <w:r>
              <w:t>North America</w:t>
            </w:r>
          </w:p>
        </w:tc>
        <w:tc>
          <w:tcPr>
            <w:tcW w:w="1169" w:type="dxa"/>
          </w:tcPr>
          <w:p w14:paraId="06EF4528" w14:textId="2FAFDBB8" w:rsidR="007332C2" w:rsidRDefault="007332C2" w:rsidP="001924ED">
            <w:r>
              <w:t>South America</w:t>
            </w:r>
          </w:p>
        </w:tc>
        <w:tc>
          <w:tcPr>
            <w:tcW w:w="1168" w:type="dxa"/>
          </w:tcPr>
          <w:p w14:paraId="243CB9A5" w14:textId="4A9996BC" w:rsidR="007332C2" w:rsidRDefault="007332C2" w:rsidP="001924ED">
            <w:r>
              <w:t>Asia</w:t>
            </w:r>
          </w:p>
        </w:tc>
        <w:tc>
          <w:tcPr>
            <w:tcW w:w="1169" w:type="dxa"/>
          </w:tcPr>
          <w:p w14:paraId="48AAA590" w14:textId="08A860AF" w:rsidR="007332C2" w:rsidRDefault="007332C2" w:rsidP="001924ED">
            <w:r>
              <w:t>Middle East</w:t>
            </w:r>
          </w:p>
        </w:tc>
        <w:tc>
          <w:tcPr>
            <w:tcW w:w="1169" w:type="dxa"/>
          </w:tcPr>
          <w:p w14:paraId="559E6F1C" w14:textId="2472E81E" w:rsidR="007332C2" w:rsidRDefault="007332C2" w:rsidP="001924ED">
            <w:r>
              <w:t>Oceania</w:t>
            </w:r>
          </w:p>
        </w:tc>
        <w:tc>
          <w:tcPr>
            <w:tcW w:w="1169" w:type="dxa"/>
          </w:tcPr>
          <w:p w14:paraId="3A19714B" w14:textId="5CDBE66F" w:rsidR="007332C2" w:rsidRDefault="007332C2" w:rsidP="001924ED">
            <w:r>
              <w:t>Africa</w:t>
            </w:r>
          </w:p>
        </w:tc>
      </w:tr>
      <w:tr w:rsidR="001C1835" w14:paraId="1089BC8B" w14:textId="77777777" w:rsidTr="001C1835">
        <w:tc>
          <w:tcPr>
            <w:tcW w:w="1168" w:type="dxa"/>
          </w:tcPr>
          <w:p w14:paraId="631BE035" w14:textId="2DB5B4B3" w:rsidR="007332C2" w:rsidRDefault="00C97860" w:rsidP="001924ED">
            <w:r>
              <w:t>MBs</w:t>
            </w:r>
          </w:p>
        </w:tc>
        <w:tc>
          <w:tcPr>
            <w:tcW w:w="1169" w:type="dxa"/>
          </w:tcPr>
          <w:p w14:paraId="3F753B0E" w14:textId="266A3C58" w:rsidR="007332C2" w:rsidRDefault="00C97860" w:rsidP="001924ED">
            <w:r w:rsidRPr="00C97860">
              <w:t>14441.05</w:t>
            </w:r>
          </w:p>
        </w:tc>
        <w:tc>
          <w:tcPr>
            <w:tcW w:w="1169" w:type="dxa"/>
          </w:tcPr>
          <w:p w14:paraId="0F674DD9" w14:textId="7EAD55B8" w:rsidR="007332C2" w:rsidRDefault="007332C2" w:rsidP="001924ED">
            <w:r w:rsidRPr="001B564E">
              <w:t>2452</w:t>
            </w:r>
            <w:r w:rsidR="00C97860">
              <w:t>.</w:t>
            </w:r>
            <w:r w:rsidRPr="001B564E">
              <w:t>13</w:t>
            </w:r>
          </w:p>
        </w:tc>
        <w:tc>
          <w:tcPr>
            <w:tcW w:w="1169" w:type="dxa"/>
          </w:tcPr>
          <w:p w14:paraId="0922356F" w14:textId="0C837869" w:rsidR="007332C2" w:rsidRDefault="007332C2" w:rsidP="001924ED">
            <w:r w:rsidRPr="001B564E">
              <w:t>3473</w:t>
            </w:r>
            <w:r w:rsidR="00C97860">
              <w:t>.</w:t>
            </w:r>
            <w:r w:rsidRPr="001B564E">
              <w:t>42</w:t>
            </w:r>
          </w:p>
        </w:tc>
        <w:tc>
          <w:tcPr>
            <w:tcW w:w="1168" w:type="dxa"/>
          </w:tcPr>
          <w:p w14:paraId="00688E43" w14:textId="7E8DEAD9" w:rsidR="007332C2" w:rsidRDefault="007332C2" w:rsidP="001924ED">
            <w:r w:rsidRPr="001B564E">
              <w:t>17369</w:t>
            </w:r>
            <w:r w:rsidR="00C97860">
              <w:t>.</w:t>
            </w:r>
            <w:r w:rsidRPr="001B564E">
              <w:t>23</w:t>
            </w:r>
          </w:p>
        </w:tc>
        <w:tc>
          <w:tcPr>
            <w:tcW w:w="1169" w:type="dxa"/>
          </w:tcPr>
          <w:p w14:paraId="462656E3" w14:textId="7A484C48" w:rsidR="007332C2" w:rsidRDefault="007332C2" w:rsidP="001924ED">
            <w:r w:rsidRPr="007332C2">
              <w:t>2234</w:t>
            </w:r>
            <w:r w:rsidR="00235DD7">
              <w:t>.</w:t>
            </w:r>
            <w:r w:rsidRPr="007332C2">
              <w:t>84</w:t>
            </w:r>
          </w:p>
        </w:tc>
        <w:tc>
          <w:tcPr>
            <w:tcW w:w="1169" w:type="dxa"/>
          </w:tcPr>
          <w:p w14:paraId="47E0254C" w14:textId="3CA17167" w:rsidR="007332C2" w:rsidRDefault="007332C2" w:rsidP="001924ED">
            <w:r w:rsidRPr="007332C2">
              <w:t>1473</w:t>
            </w:r>
            <w:r w:rsidR="00235DD7">
              <w:t>.</w:t>
            </w:r>
            <w:r w:rsidRPr="007332C2">
              <w:t>18</w:t>
            </w:r>
          </w:p>
        </w:tc>
        <w:tc>
          <w:tcPr>
            <w:tcW w:w="1169" w:type="dxa"/>
          </w:tcPr>
          <w:p w14:paraId="7D03ACDF" w14:textId="3CA3100A" w:rsidR="007332C2" w:rsidRDefault="007332C2" w:rsidP="001924ED">
            <w:r w:rsidRPr="007332C2">
              <w:t>1072</w:t>
            </w:r>
            <w:r w:rsidR="00235DD7">
              <w:t>.57</w:t>
            </w:r>
          </w:p>
        </w:tc>
      </w:tr>
      <w:tr w:rsidR="001C1835" w14:paraId="19AD464D" w14:textId="77777777" w:rsidTr="001C1835">
        <w:tc>
          <w:tcPr>
            <w:tcW w:w="1168" w:type="dxa"/>
          </w:tcPr>
          <w:p w14:paraId="0F12C776" w14:textId="76CA0616" w:rsidR="007332C2" w:rsidRDefault="007332C2" w:rsidP="001924ED">
            <w:r>
              <w:t xml:space="preserve">Mean </w:t>
            </w:r>
            <w:r w:rsidR="00C97860">
              <w:t>MB</w:t>
            </w:r>
          </w:p>
        </w:tc>
        <w:tc>
          <w:tcPr>
            <w:tcW w:w="1169" w:type="dxa"/>
          </w:tcPr>
          <w:p w14:paraId="5E7ABEBA" w14:textId="30B0F1B4" w:rsidR="007332C2" w:rsidRDefault="007332C2" w:rsidP="001924ED">
            <w:r w:rsidRPr="00B64DA4">
              <w:t>3</w:t>
            </w:r>
            <w:r w:rsidR="00C97860">
              <w:t>.</w:t>
            </w:r>
            <w:r w:rsidRPr="00B64DA4">
              <w:t>27</w:t>
            </w:r>
          </w:p>
        </w:tc>
        <w:tc>
          <w:tcPr>
            <w:tcW w:w="1169" w:type="dxa"/>
          </w:tcPr>
          <w:p w14:paraId="25F3BCA4" w14:textId="0D909AB0" w:rsidR="007332C2" w:rsidRDefault="007332C2" w:rsidP="001924ED">
            <w:r w:rsidRPr="001B564E">
              <w:t>3</w:t>
            </w:r>
            <w:r w:rsidR="00C97860">
              <w:t>.64</w:t>
            </w:r>
          </w:p>
        </w:tc>
        <w:tc>
          <w:tcPr>
            <w:tcW w:w="1169" w:type="dxa"/>
          </w:tcPr>
          <w:p w14:paraId="1298959B" w14:textId="7B09A305" w:rsidR="007332C2" w:rsidRDefault="007332C2" w:rsidP="001924ED">
            <w:r w:rsidRPr="001B564E">
              <w:t>4</w:t>
            </w:r>
            <w:r w:rsidR="00C97860">
              <w:t>.</w:t>
            </w:r>
            <w:r w:rsidRPr="001B564E">
              <w:t>1</w:t>
            </w:r>
            <w:r w:rsidR="00C97860">
              <w:t>1</w:t>
            </w:r>
          </w:p>
        </w:tc>
        <w:tc>
          <w:tcPr>
            <w:tcW w:w="1168" w:type="dxa"/>
          </w:tcPr>
          <w:p w14:paraId="02B00D5D" w14:textId="750E5B64" w:rsidR="007332C2" w:rsidRDefault="007332C2" w:rsidP="001924ED">
            <w:r w:rsidRPr="001B564E">
              <w:t>4</w:t>
            </w:r>
            <w:r w:rsidR="00C97860">
              <w:t>.</w:t>
            </w:r>
            <w:r w:rsidRPr="001B564E">
              <w:t>70</w:t>
            </w:r>
          </w:p>
        </w:tc>
        <w:tc>
          <w:tcPr>
            <w:tcW w:w="1169" w:type="dxa"/>
          </w:tcPr>
          <w:p w14:paraId="36FD6926" w14:textId="133B7658" w:rsidR="007332C2" w:rsidRDefault="007332C2" w:rsidP="001924ED">
            <w:r w:rsidRPr="007332C2">
              <w:t>4</w:t>
            </w:r>
            <w:r w:rsidR="00235DD7">
              <w:t>.</w:t>
            </w:r>
            <w:r w:rsidRPr="007332C2">
              <w:t>56</w:t>
            </w:r>
          </w:p>
        </w:tc>
        <w:tc>
          <w:tcPr>
            <w:tcW w:w="1169" w:type="dxa"/>
          </w:tcPr>
          <w:p w14:paraId="32B7B1C5" w14:textId="3F036EF0" w:rsidR="007332C2" w:rsidRDefault="007332C2" w:rsidP="001924ED">
            <w:r w:rsidRPr="007332C2">
              <w:t>3</w:t>
            </w:r>
            <w:r w:rsidR="00235DD7">
              <w:t>.</w:t>
            </w:r>
            <w:r w:rsidRPr="007332C2">
              <w:t>66</w:t>
            </w:r>
          </w:p>
        </w:tc>
        <w:tc>
          <w:tcPr>
            <w:tcW w:w="1169" w:type="dxa"/>
          </w:tcPr>
          <w:p w14:paraId="4C2BB0AD" w14:textId="7FC77419" w:rsidR="007332C2" w:rsidRDefault="007332C2" w:rsidP="001924ED">
            <w:r w:rsidRPr="007332C2">
              <w:t>5</w:t>
            </w:r>
            <w:r w:rsidR="00235DD7">
              <w:t>.</w:t>
            </w:r>
            <w:r w:rsidRPr="007332C2">
              <w:t>01</w:t>
            </w:r>
          </w:p>
        </w:tc>
      </w:tr>
      <w:tr w:rsidR="001C1835" w14:paraId="70640126" w14:textId="77777777" w:rsidTr="001C1835">
        <w:tc>
          <w:tcPr>
            <w:tcW w:w="1168" w:type="dxa"/>
          </w:tcPr>
          <w:p w14:paraId="276EB531" w14:textId="3EB3D4BD" w:rsidR="007332C2" w:rsidRDefault="007332C2" w:rsidP="001924ED">
            <w:r>
              <w:t xml:space="preserve">Median </w:t>
            </w:r>
            <w:r w:rsidR="00C97860">
              <w:t>M</w:t>
            </w:r>
            <w:r>
              <w:t>B</w:t>
            </w:r>
          </w:p>
        </w:tc>
        <w:tc>
          <w:tcPr>
            <w:tcW w:w="1169" w:type="dxa"/>
          </w:tcPr>
          <w:p w14:paraId="5D29DBA3" w14:textId="49CF007C" w:rsidR="007332C2" w:rsidRDefault="007332C2" w:rsidP="001924ED">
            <w:r w:rsidRPr="00B64DA4">
              <w:t>2</w:t>
            </w:r>
            <w:r w:rsidR="00C97860">
              <w:t>.</w:t>
            </w:r>
            <w:r w:rsidRPr="00B64DA4">
              <w:t>2</w:t>
            </w:r>
            <w:r w:rsidR="00C97860">
              <w:t>3</w:t>
            </w:r>
          </w:p>
        </w:tc>
        <w:tc>
          <w:tcPr>
            <w:tcW w:w="1169" w:type="dxa"/>
          </w:tcPr>
          <w:p w14:paraId="29DBD6F4" w14:textId="13026931" w:rsidR="007332C2" w:rsidRDefault="007332C2" w:rsidP="001924ED">
            <w:r w:rsidRPr="001B564E">
              <w:t>2</w:t>
            </w:r>
            <w:r w:rsidR="00C97860">
              <w:t>.</w:t>
            </w:r>
            <w:r w:rsidRPr="001B564E">
              <w:t>41</w:t>
            </w:r>
          </w:p>
        </w:tc>
        <w:tc>
          <w:tcPr>
            <w:tcW w:w="1169" w:type="dxa"/>
          </w:tcPr>
          <w:p w14:paraId="71D22734" w14:textId="56BF47B6" w:rsidR="007332C2" w:rsidRDefault="007332C2" w:rsidP="001924ED">
            <w:r w:rsidRPr="001B564E">
              <w:t>2</w:t>
            </w:r>
            <w:r w:rsidR="00C97860">
              <w:t>.</w:t>
            </w:r>
            <w:r w:rsidRPr="001B564E">
              <w:t>6</w:t>
            </w:r>
            <w:r w:rsidR="00C97860">
              <w:t>9</w:t>
            </w:r>
          </w:p>
        </w:tc>
        <w:tc>
          <w:tcPr>
            <w:tcW w:w="1168" w:type="dxa"/>
          </w:tcPr>
          <w:p w14:paraId="2636EA8E" w14:textId="36BA5FB2" w:rsidR="007332C2" w:rsidRDefault="007332C2" w:rsidP="001924ED">
            <w:r w:rsidRPr="001B564E">
              <w:t>2</w:t>
            </w:r>
            <w:r w:rsidR="00C97860">
              <w:t>.98</w:t>
            </w:r>
          </w:p>
        </w:tc>
        <w:tc>
          <w:tcPr>
            <w:tcW w:w="1169" w:type="dxa"/>
          </w:tcPr>
          <w:p w14:paraId="23D11C62" w14:textId="576388CC" w:rsidR="007332C2" w:rsidRDefault="007332C2" w:rsidP="001924ED">
            <w:r w:rsidRPr="007332C2">
              <w:t>2</w:t>
            </w:r>
            <w:r w:rsidR="00235DD7">
              <w:t>.</w:t>
            </w:r>
            <w:r w:rsidRPr="007332C2">
              <w:t>83</w:t>
            </w:r>
          </w:p>
        </w:tc>
        <w:tc>
          <w:tcPr>
            <w:tcW w:w="1169" w:type="dxa"/>
          </w:tcPr>
          <w:p w14:paraId="283AAA6E" w14:textId="4CBA601B" w:rsidR="007332C2" w:rsidRDefault="007332C2" w:rsidP="001924ED">
            <w:r w:rsidRPr="007332C2">
              <w:t>2</w:t>
            </w:r>
            <w:r w:rsidR="00235DD7">
              <w:t>.</w:t>
            </w:r>
            <w:r w:rsidRPr="007332C2">
              <w:t>98</w:t>
            </w:r>
          </w:p>
        </w:tc>
        <w:tc>
          <w:tcPr>
            <w:tcW w:w="1169" w:type="dxa"/>
          </w:tcPr>
          <w:p w14:paraId="6DA8F4BB" w14:textId="0E158A10" w:rsidR="007332C2" w:rsidRDefault="007332C2" w:rsidP="001924ED">
            <w:r w:rsidRPr="007332C2">
              <w:t>1</w:t>
            </w:r>
            <w:r w:rsidR="00235DD7">
              <w:t>.</w:t>
            </w:r>
            <w:r w:rsidRPr="007332C2">
              <w:t>78</w:t>
            </w:r>
          </w:p>
        </w:tc>
      </w:tr>
      <w:tr w:rsidR="001C1835" w14:paraId="21866F13" w14:textId="77777777" w:rsidTr="001C1835">
        <w:tc>
          <w:tcPr>
            <w:tcW w:w="1168" w:type="dxa"/>
          </w:tcPr>
          <w:p w14:paraId="478CFB73" w14:textId="0AF16507" w:rsidR="007332C2" w:rsidRDefault="007332C2" w:rsidP="001924ED">
            <w:r>
              <w:t>Energy</w:t>
            </w:r>
            <w:r w:rsidR="00C97860">
              <w:t xml:space="preserve"> (KWG)</w:t>
            </w:r>
          </w:p>
        </w:tc>
        <w:tc>
          <w:tcPr>
            <w:tcW w:w="1169" w:type="dxa"/>
          </w:tcPr>
          <w:p w14:paraId="0697534E" w14:textId="13F52DBB" w:rsidR="007332C2" w:rsidRDefault="007332C2" w:rsidP="001924ED">
            <w:r w:rsidRPr="00B64DA4">
              <w:t>8.22</w:t>
            </w:r>
          </w:p>
        </w:tc>
        <w:tc>
          <w:tcPr>
            <w:tcW w:w="1169" w:type="dxa"/>
          </w:tcPr>
          <w:p w14:paraId="766399B8" w14:textId="7BFF220C" w:rsidR="007332C2" w:rsidRDefault="007332C2" w:rsidP="001924ED">
            <w:r w:rsidRPr="001B564E">
              <w:t>1.</w:t>
            </w:r>
            <w:r w:rsidR="00C97860">
              <w:t>40</w:t>
            </w:r>
          </w:p>
        </w:tc>
        <w:tc>
          <w:tcPr>
            <w:tcW w:w="1169" w:type="dxa"/>
          </w:tcPr>
          <w:p w14:paraId="660D257F" w14:textId="5512530C" w:rsidR="007332C2" w:rsidRDefault="007332C2" w:rsidP="001924ED">
            <w:r w:rsidRPr="001B564E">
              <w:t>1.9</w:t>
            </w:r>
            <w:r w:rsidR="00C97860">
              <w:t>8</w:t>
            </w:r>
          </w:p>
        </w:tc>
        <w:tc>
          <w:tcPr>
            <w:tcW w:w="1168" w:type="dxa"/>
          </w:tcPr>
          <w:p w14:paraId="21646A81" w14:textId="26F5F383" w:rsidR="007332C2" w:rsidRDefault="007332C2" w:rsidP="001924ED">
            <w:r w:rsidRPr="001B564E">
              <w:t>9.89</w:t>
            </w:r>
          </w:p>
        </w:tc>
        <w:tc>
          <w:tcPr>
            <w:tcW w:w="1169" w:type="dxa"/>
          </w:tcPr>
          <w:p w14:paraId="2456A9E3" w14:textId="2083E064" w:rsidR="007332C2" w:rsidRDefault="007332C2" w:rsidP="001924ED">
            <w:r w:rsidRPr="007332C2">
              <w:t>1.27</w:t>
            </w:r>
          </w:p>
        </w:tc>
        <w:tc>
          <w:tcPr>
            <w:tcW w:w="1169" w:type="dxa"/>
          </w:tcPr>
          <w:p w14:paraId="2BC026D5" w14:textId="2505C5BA" w:rsidR="007332C2" w:rsidRDefault="007332C2" w:rsidP="001924ED">
            <w:r w:rsidRPr="007332C2">
              <w:t>0.83</w:t>
            </w:r>
          </w:p>
        </w:tc>
        <w:tc>
          <w:tcPr>
            <w:tcW w:w="1169" w:type="dxa"/>
          </w:tcPr>
          <w:p w14:paraId="059E8A28" w14:textId="6B5E4B65" w:rsidR="007332C2" w:rsidRDefault="007332C2" w:rsidP="001924ED">
            <w:r w:rsidRPr="007332C2">
              <w:t>0.61</w:t>
            </w:r>
          </w:p>
        </w:tc>
      </w:tr>
      <w:tr w:rsidR="001C1835" w14:paraId="4EC6B3EA" w14:textId="77777777" w:rsidTr="001C1835">
        <w:tc>
          <w:tcPr>
            <w:tcW w:w="1168" w:type="dxa"/>
          </w:tcPr>
          <w:p w14:paraId="3D5FF329" w14:textId="07F4FAC3" w:rsidR="007332C2" w:rsidRDefault="007332C2" w:rsidP="001924ED">
            <w:r>
              <w:t>Mean E.</w:t>
            </w:r>
          </w:p>
        </w:tc>
        <w:tc>
          <w:tcPr>
            <w:tcW w:w="1169" w:type="dxa"/>
          </w:tcPr>
          <w:p w14:paraId="25003BC5" w14:textId="1D4B6DF7" w:rsidR="007332C2" w:rsidRDefault="00C97860" w:rsidP="001924ED">
            <w:r w:rsidRPr="00C97860">
              <w:t>0.001862</w:t>
            </w:r>
          </w:p>
        </w:tc>
        <w:tc>
          <w:tcPr>
            <w:tcW w:w="1169" w:type="dxa"/>
          </w:tcPr>
          <w:p w14:paraId="1501C02C" w14:textId="501A2EB0" w:rsidR="007332C2" w:rsidRDefault="00C97860" w:rsidP="001924ED">
            <w:r w:rsidRPr="00C97860">
              <w:t>0.002072</w:t>
            </w:r>
          </w:p>
        </w:tc>
        <w:tc>
          <w:tcPr>
            <w:tcW w:w="1169" w:type="dxa"/>
          </w:tcPr>
          <w:p w14:paraId="7F361605" w14:textId="3B08D345" w:rsidR="007332C2" w:rsidRDefault="007332C2" w:rsidP="001924ED">
            <w:r w:rsidRPr="001B564E">
              <w:t>0.002338</w:t>
            </w:r>
          </w:p>
        </w:tc>
        <w:tc>
          <w:tcPr>
            <w:tcW w:w="1168" w:type="dxa"/>
          </w:tcPr>
          <w:p w14:paraId="58F7CD4E" w14:textId="448BAA87" w:rsidR="007332C2" w:rsidRDefault="007332C2" w:rsidP="001924ED">
            <w:r w:rsidRPr="001B564E">
              <w:t>0.002680</w:t>
            </w:r>
          </w:p>
        </w:tc>
        <w:tc>
          <w:tcPr>
            <w:tcW w:w="1169" w:type="dxa"/>
          </w:tcPr>
          <w:p w14:paraId="358BFD2F" w14:textId="7E440D7A" w:rsidR="007332C2" w:rsidRDefault="007332C2" w:rsidP="001924ED">
            <w:r w:rsidRPr="007332C2">
              <w:t>0.002597</w:t>
            </w:r>
          </w:p>
        </w:tc>
        <w:tc>
          <w:tcPr>
            <w:tcW w:w="1169" w:type="dxa"/>
          </w:tcPr>
          <w:p w14:paraId="567CB15D" w14:textId="697F39D9" w:rsidR="007332C2" w:rsidRDefault="007332C2" w:rsidP="001924ED">
            <w:r w:rsidRPr="007332C2">
              <w:t>0.002087</w:t>
            </w:r>
          </w:p>
        </w:tc>
        <w:tc>
          <w:tcPr>
            <w:tcW w:w="1169" w:type="dxa"/>
          </w:tcPr>
          <w:p w14:paraId="08AD2CF5" w14:textId="1B7F5BC1" w:rsidR="007332C2" w:rsidRDefault="007332C2" w:rsidP="001924ED">
            <w:r w:rsidRPr="007332C2">
              <w:t>0.002854</w:t>
            </w:r>
          </w:p>
        </w:tc>
      </w:tr>
      <w:tr w:rsidR="001C1835" w14:paraId="5A517809" w14:textId="77777777" w:rsidTr="001C1835">
        <w:tc>
          <w:tcPr>
            <w:tcW w:w="1168" w:type="dxa"/>
          </w:tcPr>
          <w:p w14:paraId="37F1093A" w14:textId="192CEFB5" w:rsidR="007332C2" w:rsidRDefault="007332C2" w:rsidP="001924ED">
            <w:r>
              <w:t>Median E.</w:t>
            </w:r>
          </w:p>
        </w:tc>
        <w:tc>
          <w:tcPr>
            <w:tcW w:w="1169" w:type="dxa"/>
          </w:tcPr>
          <w:p w14:paraId="34FBBB28" w14:textId="137E0B30" w:rsidR="007332C2" w:rsidRDefault="007332C2" w:rsidP="001924ED">
            <w:r w:rsidRPr="00B64DA4">
              <w:t>0.001</w:t>
            </w:r>
            <w:r w:rsidR="00235DD7">
              <w:t>268</w:t>
            </w:r>
          </w:p>
        </w:tc>
        <w:tc>
          <w:tcPr>
            <w:tcW w:w="1169" w:type="dxa"/>
          </w:tcPr>
          <w:p w14:paraId="3847B324" w14:textId="3405D8CA" w:rsidR="007332C2" w:rsidRDefault="007332C2" w:rsidP="001924ED">
            <w:r w:rsidRPr="001B564E">
              <w:t>0.001</w:t>
            </w:r>
          </w:p>
        </w:tc>
        <w:tc>
          <w:tcPr>
            <w:tcW w:w="1169" w:type="dxa"/>
          </w:tcPr>
          <w:p w14:paraId="31B03C1A" w14:textId="177DF30A" w:rsidR="007332C2" w:rsidRDefault="007332C2" w:rsidP="001924ED">
            <w:r w:rsidRPr="001B564E">
              <w:t>0.001531</w:t>
            </w:r>
          </w:p>
        </w:tc>
        <w:tc>
          <w:tcPr>
            <w:tcW w:w="1168" w:type="dxa"/>
          </w:tcPr>
          <w:p w14:paraId="50FE8AFC" w14:textId="3D19D0E3" w:rsidR="007332C2" w:rsidRDefault="007332C2" w:rsidP="001924ED">
            <w:r w:rsidRPr="001B564E">
              <w:t>0.001699</w:t>
            </w:r>
          </w:p>
        </w:tc>
        <w:tc>
          <w:tcPr>
            <w:tcW w:w="1169" w:type="dxa"/>
          </w:tcPr>
          <w:p w14:paraId="5026C1B5" w14:textId="13C60785" w:rsidR="007332C2" w:rsidRDefault="007332C2" w:rsidP="001924ED">
            <w:r w:rsidRPr="007332C2">
              <w:t>0.001612</w:t>
            </w:r>
          </w:p>
        </w:tc>
        <w:tc>
          <w:tcPr>
            <w:tcW w:w="1169" w:type="dxa"/>
          </w:tcPr>
          <w:p w14:paraId="79E226A0" w14:textId="50DB2C66" w:rsidR="007332C2" w:rsidRDefault="007332C2" w:rsidP="001924ED">
            <w:r w:rsidRPr="007332C2">
              <w:t>0.001701</w:t>
            </w:r>
          </w:p>
        </w:tc>
        <w:tc>
          <w:tcPr>
            <w:tcW w:w="1169" w:type="dxa"/>
          </w:tcPr>
          <w:p w14:paraId="73F0BB36" w14:textId="7FEFAA8A" w:rsidR="007332C2" w:rsidRDefault="007332C2" w:rsidP="001924ED">
            <w:r w:rsidRPr="007332C2">
              <w:t>0.001016</w:t>
            </w:r>
          </w:p>
        </w:tc>
      </w:tr>
      <w:tr w:rsidR="001C1835" w14:paraId="6BC31D82" w14:textId="77777777" w:rsidTr="001C1835">
        <w:tc>
          <w:tcPr>
            <w:tcW w:w="1168" w:type="dxa"/>
          </w:tcPr>
          <w:p w14:paraId="0276D1B5" w14:textId="36855EB2" w:rsidR="007332C2" w:rsidRDefault="007332C2" w:rsidP="001924ED">
            <w:r>
              <w:t>Grams</w:t>
            </w:r>
          </w:p>
        </w:tc>
        <w:tc>
          <w:tcPr>
            <w:tcW w:w="1169" w:type="dxa"/>
          </w:tcPr>
          <w:p w14:paraId="2357B777" w14:textId="69BD7031" w:rsidR="007332C2" w:rsidRDefault="007332C2" w:rsidP="001924ED">
            <w:r w:rsidRPr="001B564E">
              <w:t>3635.40</w:t>
            </w:r>
          </w:p>
        </w:tc>
        <w:tc>
          <w:tcPr>
            <w:tcW w:w="1169" w:type="dxa"/>
          </w:tcPr>
          <w:p w14:paraId="7726183C" w14:textId="2F8DECB8" w:rsidR="007332C2" w:rsidRDefault="007332C2" w:rsidP="001924ED">
            <w:r w:rsidRPr="001B564E">
              <w:t>617.30</w:t>
            </w:r>
          </w:p>
        </w:tc>
        <w:tc>
          <w:tcPr>
            <w:tcW w:w="1169" w:type="dxa"/>
          </w:tcPr>
          <w:p w14:paraId="0B7CBBFF" w14:textId="55E18160" w:rsidR="007332C2" w:rsidRDefault="007332C2" w:rsidP="001924ED">
            <w:r w:rsidRPr="001B564E">
              <w:t>874.40</w:t>
            </w:r>
          </w:p>
        </w:tc>
        <w:tc>
          <w:tcPr>
            <w:tcW w:w="1168" w:type="dxa"/>
          </w:tcPr>
          <w:p w14:paraId="4B44E566" w14:textId="226F781F" w:rsidR="007332C2" w:rsidRDefault="007332C2" w:rsidP="001924ED">
            <w:r w:rsidRPr="001B564E">
              <w:t>4372.55</w:t>
            </w:r>
          </w:p>
        </w:tc>
        <w:tc>
          <w:tcPr>
            <w:tcW w:w="1169" w:type="dxa"/>
          </w:tcPr>
          <w:p w14:paraId="2D216A00" w14:textId="2F1B3915" w:rsidR="007332C2" w:rsidRDefault="007332C2" w:rsidP="001924ED">
            <w:r w:rsidRPr="007332C2">
              <w:t>562.60</w:t>
            </w:r>
          </w:p>
        </w:tc>
        <w:tc>
          <w:tcPr>
            <w:tcW w:w="1169" w:type="dxa"/>
          </w:tcPr>
          <w:p w14:paraId="75EC43B6" w14:textId="0343147C" w:rsidR="007332C2" w:rsidRDefault="007332C2" w:rsidP="001924ED">
            <w:r w:rsidRPr="007332C2">
              <w:t>370.86</w:t>
            </w:r>
          </w:p>
        </w:tc>
        <w:tc>
          <w:tcPr>
            <w:tcW w:w="1169" w:type="dxa"/>
          </w:tcPr>
          <w:p w14:paraId="03EE826D" w14:textId="286E6F83" w:rsidR="007332C2" w:rsidRDefault="007332C2" w:rsidP="001924ED">
            <w:r w:rsidRPr="007332C2">
              <w:t>270.01</w:t>
            </w:r>
          </w:p>
        </w:tc>
      </w:tr>
      <w:tr w:rsidR="001C1835" w14:paraId="249E6D89" w14:textId="77777777" w:rsidTr="001C1835">
        <w:tc>
          <w:tcPr>
            <w:tcW w:w="1168" w:type="dxa"/>
          </w:tcPr>
          <w:p w14:paraId="65FEAC56" w14:textId="5921B896" w:rsidR="007332C2" w:rsidRDefault="007332C2" w:rsidP="001924ED">
            <w:r>
              <w:t>Mean G.</w:t>
            </w:r>
          </w:p>
        </w:tc>
        <w:tc>
          <w:tcPr>
            <w:tcW w:w="1169" w:type="dxa"/>
          </w:tcPr>
          <w:p w14:paraId="76263A34" w14:textId="2385FFEA" w:rsidR="007332C2" w:rsidRDefault="007332C2" w:rsidP="001924ED">
            <w:r w:rsidRPr="001B564E">
              <w:t>0.82</w:t>
            </w:r>
          </w:p>
        </w:tc>
        <w:tc>
          <w:tcPr>
            <w:tcW w:w="1169" w:type="dxa"/>
          </w:tcPr>
          <w:p w14:paraId="3393CA5D" w14:textId="0216E36D" w:rsidR="007332C2" w:rsidRDefault="007332C2" w:rsidP="001924ED">
            <w:r w:rsidRPr="001B564E">
              <w:t>0.9</w:t>
            </w:r>
            <w:r w:rsidR="00C97860">
              <w:t>2</w:t>
            </w:r>
          </w:p>
        </w:tc>
        <w:tc>
          <w:tcPr>
            <w:tcW w:w="1169" w:type="dxa"/>
          </w:tcPr>
          <w:p w14:paraId="47C713CC" w14:textId="472D294D" w:rsidR="007332C2" w:rsidRDefault="007332C2" w:rsidP="001924ED">
            <w:r w:rsidRPr="001B564E">
              <w:t>1.03</w:t>
            </w:r>
          </w:p>
        </w:tc>
        <w:tc>
          <w:tcPr>
            <w:tcW w:w="1168" w:type="dxa"/>
          </w:tcPr>
          <w:p w14:paraId="3B4F53EC" w14:textId="29600711" w:rsidR="007332C2" w:rsidRDefault="007332C2" w:rsidP="001924ED">
            <w:r w:rsidRPr="001B564E">
              <w:t>1.18</w:t>
            </w:r>
          </w:p>
        </w:tc>
        <w:tc>
          <w:tcPr>
            <w:tcW w:w="1169" w:type="dxa"/>
          </w:tcPr>
          <w:p w14:paraId="6D536444" w14:textId="4A7385F1" w:rsidR="007332C2" w:rsidRDefault="007332C2" w:rsidP="001924ED">
            <w:r w:rsidRPr="007332C2">
              <w:t>1.1</w:t>
            </w:r>
            <w:r w:rsidR="00235DD7">
              <w:t>5</w:t>
            </w:r>
          </w:p>
        </w:tc>
        <w:tc>
          <w:tcPr>
            <w:tcW w:w="1169" w:type="dxa"/>
          </w:tcPr>
          <w:p w14:paraId="333A753F" w14:textId="40C06372" w:rsidR="007332C2" w:rsidRDefault="007332C2" w:rsidP="001924ED">
            <w:r w:rsidRPr="007332C2">
              <w:t>0.92</w:t>
            </w:r>
          </w:p>
        </w:tc>
        <w:tc>
          <w:tcPr>
            <w:tcW w:w="1169" w:type="dxa"/>
          </w:tcPr>
          <w:p w14:paraId="64B0C521" w14:textId="2FB8C657" w:rsidR="007332C2" w:rsidRDefault="007332C2" w:rsidP="001924ED">
            <w:r w:rsidRPr="007332C2">
              <w:t>1.26</w:t>
            </w:r>
          </w:p>
        </w:tc>
      </w:tr>
      <w:tr w:rsidR="001C1835" w14:paraId="660AAB1C" w14:textId="77777777" w:rsidTr="001C1835">
        <w:tc>
          <w:tcPr>
            <w:tcW w:w="1168" w:type="dxa"/>
          </w:tcPr>
          <w:p w14:paraId="7F3573E3" w14:textId="23E05F16" w:rsidR="007332C2" w:rsidRDefault="007332C2" w:rsidP="001924ED">
            <w:r>
              <w:t>Median G.</w:t>
            </w:r>
          </w:p>
        </w:tc>
        <w:tc>
          <w:tcPr>
            <w:tcW w:w="1169" w:type="dxa"/>
          </w:tcPr>
          <w:p w14:paraId="40ABBD22" w14:textId="66B76E00" w:rsidR="007332C2" w:rsidRDefault="007332C2" w:rsidP="001924ED">
            <w:r w:rsidRPr="001B564E">
              <w:t>0.56</w:t>
            </w:r>
          </w:p>
        </w:tc>
        <w:tc>
          <w:tcPr>
            <w:tcW w:w="1169" w:type="dxa"/>
          </w:tcPr>
          <w:p w14:paraId="178389F6" w14:textId="00BB1EFB" w:rsidR="007332C2" w:rsidRDefault="007332C2" w:rsidP="001924ED">
            <w:r w:rsidRPr="001B564E">
              <w:t>0.6</w:t>
            </w:r>
            <w:r w:rsidR="00C97860">
              <w:t>1</w:t>
            </w:r>
          </w:p>
        </w:tc>
        <w:tc>
          <w:tcPr>
            <w:tcW w:w="1169" w:type="dxa"/>
          </w:tcPr>
          <w:p w14:paraId="2C505638" w14:textId="5FF8E1D0" w:rsidR="007332C2" w:rsidRDefault="007332C2" w:rsidP="001924ED">
            <w:r w:rsidRPr="001B564E">
              <w:t>0.6</w:t>
            </w:r>
            <w:r w:rsidR="00C97860">
              <w:t>8</w:t>
            </w:r>
          </w:p>
        </w:tc>
        <w:tc>
          <w:tcPr>
            <w:tcW w:w="1168" w:type="dxa"/>
          </w:tcPr>
          <w:p w14:paraId="2108707F" w14:textId="37BCF3B7" w:rsidR="007332C2" w:rsidRDefault="007332C2" w:rsidP="001924ED">
            <w:r w:rsidRPr="001B564E">
              <w:t>0.75</w:t>
            </w:r>
          </w:p>
        </w:tc>
        <w:tc>
          <w:tcPr>
            <w:tcW w:w="1169" w:type="dxa"/>
          </w:tcPr>
          <w:p w14:paraId="5BD07CEB" w14:textId="69CD6D54" w:rsidR="007332C2" w:rsidRDefault="007332C2" w:rsidP="001924ED">
            <w:r w:rsidRPr="007332C2">
              <w:t>0.71</w:t>
            </w:r>
          </w:p>
        </w:tc>
        <w:tc>
          <w:tcPr>
            <w:tcW w:w="1169" w:type="dxa"/>
          </w:tcPr>
          <w:p w14:paraId="685539D5" w14:textId="2FB3F58A" w:rsidR="007332C2" w:rsidRDefault="007332C2" w:rsidP="001924ED">
            <w:r w:rsidRPr="007332C2">
              <w:t>0.75</w:t>
            </w:r>
          </w:p>
        </w:tc>
        <w:tc>
          <w:tcPr>
            <w:tcW w:w="1169" w:type="dxa"/>
          </w:tcPr>
          <w:p w14:paraId="289880E3" w14:textId="5E9DB199" w:rsidR="007332C2" w:rsidRDefault="007332C2" w:rsidP="001924ED">
            <w:r w:rsidRPr="007332C2">
              <w:t>0.44</w:t>
            </w:r>
          </w:p>
        </w:tc>
      </w:tr>
    </w:tbl>
    <w:p w14:paraId="27FE5AB7" w14:textId="71677F4B" w:rsidR="00F179EB" w:rsidRDefault="00F179EB" w:rsidP="001924ED"/>
    <w:tbl>
      <w:tblPr>
        <w:tblStyle w:val="TableGrid"/>
        <w:tblpPr w:leftFromText="180" w:rightFromText="180" w:vertAnchor="text" w:horzAnchor="margin" w:tblpY="53"/>
        <w:tblW w:w="0" w:type="auto"/>
        <w:tblLook w:val="04A0" w:firstRow="1" w:lastRow="0" w:firstColumn="1" w:lastColumn="0" w:noHBand="0" w:noVBand="1"/>
      </w:tblPr>
      <w:tblGrid>
        <w:gridCol w:w="1831"/>
        <w:gridCol w:w="1831"/>
      </w:tblGrid>
      <w:tr w:rsidR="007332C2" w14:paraId="298444B3" w14:textId="77777777" w:rsidTr="00053065">
        <w:trPr>
          <w:trHeight w:val="313"/>
        </w:trPr>
        <w:tc>
          <w:tcPr>
            <w:tcW w:w="1831" w:type="dxa"/>
          </w:tcPr>
          <w:p w14:paraId="2A1CE60F" w14:textId="1B113E11" w:rsidR="007332C2" w:rsidRDefault="007332C2" w:rsidP="00053065">
            <w:r>
              <w:t>Region</w:t>
            </w:r>
          </w:p>
        </w:tc>
        <w:tc>
          <w:tcPr>
            <w:tcW w:w="1831" w:type="dxa"/>
          </w:tcPr>
          <w:p w14:paraId="31B28AD1" w14:textId="77777777" w:rsidR="007332C2" w:rsidRDefault="007332C2" w:rsidP="00053065">
            <w:r>
              <w:t>Amount</w:t>
            </w:r>
          </w:p>
        </w:tc>
      </w:tr>
      <w:tr w:rsidR="007332C2" w14:paraId="3BFDF7E5" w14:textId="77777777" w:rsidTr="00053065">
        <w:trPr>
          <w:trHeight w:val="313"/>
        </w:trPr>
        <w:tc>
          <w:tcPr>
            <w:tcW w:w="1831" w:type="dxa"/>
          </w:tcPr>
          <w:p w14:paraId="524C5986" w14:textId="11185D04" w:rsidR="007332C2" w:rsidRDefault="007332C2" w:rsidP="00053065">
            <w:r>
              <w:t>EU + UK</w:t>
            </w:r>
          </w:p>
        </w:tc>
        <w:tc>
          <w:tcPr>
            <w:tcW w:w="1831" w:type="dxa"/>
          </w:tcPr>
          <w:p w14:paraId="561342FE" w14:textId="5AEEB372" w:rsidR="007332C2" w:rsidRDefault="007332C2" w:rsidP="00053065">
            <w:r>
              <w:t>4416</w:t>
            </w:r>
          </w:p>
        </w:tc>
      </w:tr>
      <w:tr w:rsidR="007332C2" w14:paraId="22F30DB3" w14:textId="77777777" w:rsidTr="00053065">
        <w:trPr>
          <w:trHeight w:val="313"/>
        </w:trPr>
        <w:tc>
          <w:tcPr>
            <w:tcW w:w="1831" w:type="dxa"/>
          </w:tcPr>
          <w:p w14:paraId="191BDC11" w14:textId="6A817758" w:rsidR="007332C2" w:rsidRDefault="000A0E18" w:rsidP="00053065">
            <w:r>
              <w:t>North America</w:t>
            </w:r>
          </w:p>
        </w:tc>
        <w:tc>
          <w:tcPr>
            <w:tcW w:w="1831" w:type="dxa"/>
          </w:tcPr>
          <w:p w14:paraId="5CD643C7" w14:textId="72D17370" w:rsidR="007332C2" w:rsidRDefault="000A0E18" w:rsidP="00053065">
            <w:r>
              <w:t>674</w:t>
            </w:r>
          </w:p>
        </w:tc>
      </w:tr>
      <w:tr w:rsidR="007332C2" w14:paraId="5D6D07DA" w14:textId="77777777" w:rsidTr="00053065">
        <w:trPr>
          <w:trHeight w:val="313"/>
        </w:trPr>
        <w:tc>
          <w:tcPr>
            <w:tcW w:w="1831" w:type="dxa"/>
          </w:tcPr>
          <w:p w14:paraId="61614EC9" w14:textId="44AC5722" w:rsidR="007332C2" w:rsidRDefault="000A0E18" w:rsidP="00053065">
            <w:r>
              <w:t>South America</w:t>
            </w:r>
          </w:p>
        </w:tc>
        <w:tc>
          <w:tcPr>
            <w:tcW w:w="1831" w:type="dxa"/>
          </w:tcPr>
          <w:p w14:paraId="6D186F26" w14:textId="7AB7BA23" w:rsidR="007332C2" w:rsidRDefault="000A0E18" w:rsidP="00053065">
            <w:r>
              <w:t>846</w:t>
            </w:r>
          </w:p>
        </w:tc>
      </w:tr>
      <w:tr w:rsidR="007332C2" w14:paraId="7978363B" w14:textId="77777777" w:rsidTr="00053065">
        <w:trPr>
          <w:trHeight w:val="296"/>
        </w:trPr>
        <w:tc>
          <w:tcPr>
            <w:tcW w:w="1831" w:type="dxa"/>
          </w:tcPr>
          <w:p w14:paraId="3AD32A8F" w14:textId="5F37F420" w:rsidR="007332C2" w:rsidRDefault="000A0E18" w:rsidP="00053065">
            <w:r>
              <w:t>Asia</w:t>
            </w:r>
          </w:p>
        </w:tc>
        <w:tc>
          <w:tcPr>
            <w:tcW w:w="1831" w:type="dxa"/>
          </w:tcPr>
          <w:p w14:paraId="52148D29" w14:textId="3C478A46" w:rsidR="007332C2" w:rsidRDefault="000A0E18" w:rsidP="00053065">
            <w:r>
              <w:t>3138</w:t>
            </w:r>
          </w:p>
        </w:tc>
      </w:tr>
      <w:tr w:rsidR="007332C2" w14:paraId="1F14ADF6" w14:textId="77777777" w:rsidTr="00053065">
        <w:trPr>
          <w:trHeight w:val="313"/>
        </w:trPr>
        <w:tc>
          <w:tcPr>
            <w:tcW w:w="1831" w:type="dxa"/>
          </w:tcPr>
          <w:p w14:paraId="13C57B8F" w14:textId="06C9A501" w:rsidR="007332C2" w:rsidRDefault="000A0E18" w:rsidP="00053065">
            <w:r>
              <w:t>Middle East</w:t>
            </w:r>
          </w:p>
        </w:tc>
        <w:tc>
          <w:tcPr>
            <w:tcW w:w="1831" w:type="dxa"/>
          </w:tcPr>
          <w:p w14:paraId="1A21D5D3" w14:textId="252E851F" w:rsidR="007332C2" w:rsidRDefault="000A0E18" w:rsidP="00053065">
            <w:r>
              <w:t>490</w:t>
            </w:r>
          </w:p>
        </w:tc>
      </w:tr>
      <w:tr w:rsidR="007332C2" w14:paraId="6A27E540" w14:textId="77777777" w:rsidTr="00053065">
        <w:trPr>
          <w:trHeight w:val="313"/>
        </w:trPr>
        <w:tc>
          <w:tcPr>
            <w:tcW w:w="1831" w:type="dxa"/>
          </w:tcPr>
          <w:p w14:paraId="77627395" w14:textId="022CC63A" w:rsidR="007332C2" w:rsidRDefault="000A0E18" w:rsidP="00053065">
            <w:r>
              <w:t>Oceania</w:t>
            </w:r>
          </w:p>
        </w:tc>
        <w:tc>
          <w:tcPr>
            <w:tcW w:w="1831" w:type="dxa"/>
          </w:tcPr>
          <w:p w14:paraId="16F90455" w14:textId="7177D217" w:rsidR="007332C2" w:rsidRDefault="000A0E18" w:rsidP="00053065">
            <w:r w:rsidRPr="000A0E18">
              <w:t>402</w:t>
            </w:r>
          </w:p>
        </w:tc>
      </w:tr>
      <w:tr w:rsidR="007332C2" w14:paraId="35F08BD0" w14:textId="77777777" w:rsidTr="00053065">
        <w:trPr>
          <w:trHeight w:val="313"/>
        </w:trPr>
        <w:tc>
          <w:tcPr>
            <w:tcW w:w="1831" w:type="dxa"/>
          </w:tcPr>
          <w:p w14:paraId="1792C72E" w14:textId="74D62C19" w:rsidR="007332C2" w:rsidRDefault="000A0E18" w:rsidP="00053065">
            <w:r>
              <w:lastRenderedPageBreak/>
              <w:t>Africa</w:t>
            </w:r>
          </w:p>
        </w:tc>
        <w:tc>
          <w:tcPr>
            <w:tcW w:w="1831" w:type="dxa"/>
          </w:tcPr>
          <w:p w14:paraId="74EFFE02" w14:textId="3082AE8B" w:rsidR="007332C2" w:rsidRPr="00E43984" w:rsidRDefault="000A0E18" w:rsidP="00053065">
            <w:pPr>
              <w:rPr>
                <w:lang w:val="bg-BG"/>
              </w:rPr>
            </w:pPr>
            <w:r>
              <w:t>214</w:t>
            </w:r>
          </w:p>
        </w:tc>
      </w:tr>
    </w:tbl>
    <w:p w14:paraId="2A8B5536" w14:textId="77777777" w:rsidR="007332C2" w:rsidRPr="001924ED" w:rsidRDefault="007332C2" w:rsidP="001924ED"/>
    <w:p w14:paraId="182C6B15" w14:textId="1484DE2F" w:rsidR="0053720C" w:rsidRDefault="0053720C" w:rsidP="00697753">
      <w:pPr>
        <w:pStyle w:val="Heading1"/>
        <w:numPr>
          <w:ilvl w:val="0"/>
          <w:numId w:val="12"/>
        </w:numPr>
      </w:pPr>
      <w:bookmarkStart w:id="21" w:name="_Toc106643071"/>
      <w:r w:rsidRPr="0000135D">
        <w:t>Discussion</w:t>
      </w:r>
      <w:r w:rsidR="00FE11F1">
        <w:t xml:space="preserve"> &amp; Results Analysis</w:t>
      </w:r>
      <w:bookmarkEnd w:id="21"/>
    </w:p>
    <w:p w14:paraId="6759D2F4" w14:textId="2F44B2CA" w:rsidR="00BF2C0D" w:rsidRDefault="002024B7" w:rsidP="002024B7">
      <w:r>
        <w:t xml:space="preserve">In order to truly </w:t>
      </w:r>
      <w:r w:rsidR="00913ECF">
        <w:t xml:space="preserve">understand this data though and </w:t>
      </w:r>
      <w:r>
        <w:t xml:space="preserve">see the impact a website has on the environment it is necessary to know how </w:t>
      </w:r>
      <w:r w:rsidR="00302C72">
        <w:t>it</w:t>
      </w:r>
      <w:r>
        <w:t xml:space="preserve"> compares to real world examples. To do so the data will be now compared against measurements sourced from [ ].</w:t>
      </w:r>
      <w:r w:rsidR="00302C72">
        <w:t xml:space="preserve"> Then we will look at a sample from the dataset and determine the </w:t>
      </w:r>
      <w:r w:rsidR="00176D40">
        <w:t>number</w:t>
      </w:r>
      <w:r w:rsidR="00302C72">
        <w:t xml:space="preserve"> of images and videos in the websites.</w:t>
      </w:r>
    </w:p>
    <w:p w14:paraId="0D3E22A3" w14:textId="69348C7A" w:rsidR="00BF2C0D" w:rsidRDefault="00BF2C0D" w:rsidP="002024B7">
      <w:r>
        <w:t>First this will be a comparison with CO2 generation by people, cars, etc.</w:t>
      </w:r>
    </w:p>
    <w:p w14:paraId="1FFE1C48" w14:textId="13F89F20" w:rsidR="00BF2C0D" w:rsidRDefault="00BF2C0D" w:rsidP="002024B7">
      <w:r>
        <w:t>The second part will be an analysis on 1000 downloaded websites and seeing how many</w:t>
      </w:r>
      <w:r w:rsidR="008D612E">
        <w:t xml:space="preserve"> of them contain large images.</w:t>
      </w:r>
    </w:p>
    <w:p w14:paraId="0475C53A" w14:textId="400DF27C" w:rsidR="00D15EAE" w:rsidRDefault="00D15EAE" w:rsidP="00D15EAE">
      <w:pPr>
        <w:pStyle w:val="Heading1"/>
        <w:numPr>
          <w:ilvl w:val="0"/>
          <w:numId w:val="12"/>
        </w:numPr>
      </w:pPr>
      <w:r>
        <w:t>Reflection</w:t>
      </w:r>
    </w:p>
    <w:p w14:paraId="721C50DE" w14:textId="1D8F4631" w:rsidR="0033434F" w:rsidRPr="0033434F" w:rsidRDefault="0033434F" w:rsidP="0033434F">
      <w:r>
        <w:t>The process of writing this thesis is described below:</w:t>
      </w:r>
    </w:p>
    <w:p w14:paraId="1AA6CA7A" w14:textId="799D5378" w:rsidR="00FB3C4D" w:rsidRDefault="00FB3C4D" w:rsidP="00FB3C4D">
      <w:r>
        <w:t>During the writing of th</w:t>
      </w:r>
      <w:r w:rsidR="0033434F">
        <w:t>e</w:t>
      </w:r>
      <w:r>
        <w:t xml:space="preserve"> thesis there were several roadblocks encountered which led to limitations in the scope of the final deliverable. They are:</w:t>
      </w:r>
    </w:p>
    <w:p w14:paraId="06EA010F" w14:textId="17438F60" w:rsidR="00FB3C4D" w:rsidRDefault="00FB3C4D" w:rsidP="00FB3C4D">
      <w:pPr>
        <w:pStyle w:val="Heading4"/>
        <w:numPr>
          <w:ilvl w:val="1"/>
          <w:numId w:val="12"/>
        </w:numPr>
      </w:pPr>
      <w:r>
        <w:t>Lack of temporal data</w:t>
      </w:r>
    </w:p>
    <w:p w14:paraId="08F99E74" w14:textId="706E2CCD" w:rsidR="00FB3C4D" w:rsidRDefault="00FB3C4D" w:rsidP="00FB3C4D">
      <w:pPr>
        <w:pStyle w:val="ListParagraph"/>
      </w:pPr>
      <w:r>
        <w:t>The API used for gathering the data only provided measurements for the state of a website at the exact time the test was being established.</w:t>
      </w:r>
      <w:r w:rsidR="0033434F">
        <w:t xml:space="preserve"> Access to data older than what was gathered would’ve allowed for an overview of the progression of website sizes through the years. Ideally, such data would’ve existed for at least the last couple of years</w:t>
      </w:r>
      <w:r w:rsidR="00EC26F3">
        <w:t xml:space="preserve"> if not more. They would’ve at minimum included website sizes which would’ve helped calculate a very rough estimate for previous energy usage (ignoring technology efficiency improvements)</w:t>
      </w:r>
      <w:r w:rsidR="0033434F">
        <w:t>, but the API is too new for this and nobody before has done large scale measurements on a regular basis.</w:t>
      </w:r>
    </w:p>
    <w:p w14:paraId="54A59CC8" w14:textId="48F9519A" w:rsidR="006733D4" w:rsidRDefault="006733D4" w:rsidP="006733D4">
      <w:pPr>
        <w:pStyle w:val="Heading4"/>
        <w:numPr>
          <w:ilvl w:val="1"/>
          <w:numId w:val="12"/>
        </w:numPr>
      </w:pPr>
      <w:r>
        <w:t>Lack of bandwidth</w:t>
      </w:r>
    </w:p>
    <w:p w14:paraId="1FBC6953" w14:textId="474F5CE7" w:rsidR="006733D4" w:rsidRPr="006733D4" w:rsidRDefault="006733D4" w:rsidP="006733D4">
      <w:pPr>
        <w:ind w:left="720"/>
      </w:pPr>
      <w:r>
        <w:t>The initial suggestion was for the entire Tranco list to be processed. Unfortunately</w:t>
      </w:r>
      <w:r w:rsidR="0033434F">
        <w:t>,</w:t>
      </w:r>
      <w:r>
        <w:t xml:space="preserve"> that was not possible due to the earlier mentioned limitations with the API.</w:t>
      </w:r>
      <w:r w:rsidR="0033434F">
        <w:t xml:space="preserve"> The 2000 possible website measurements per day were too limiting to process the entire dataset as it’d have taken at minimum 500 days to collect all of the data, excluding any other possible issues like site outages. From early on a relatively arbitrary amount of 50,000 was decided as it was neither too little to give a decent overview and neither too large to take up too much time to collect.</w:t>
      </w:r>
    </w:p>
    <w:p w14:paraId="759B8EA5" w14:textId="40C1AEC4" w:rsidR="006733D4" w:rsidRDefault="006733D4" w:rsidP="006733D4">
      <w:pPr>
        <w:pStyle w:val="Heading4"/>
        <w:numPr>
          <w:ilvl w:val="1"/>
          <w:numId w:val="12"/>
        </w:numPr>
      </w:pPr>
      <w:r>
        <w:t>The tools available were not functional</w:t>
      </w:r>
    </w:p>
    <w:p w14:paraId="615A7C61" w14:textId="4611DBEB" w:rsidR="006733D4" w:rsidRPr="006733D4" w:rsidRDefault="006733D4" w:rsidP="006733D4">
      <w:pPr>
        <w:ind w:left="720"/>
      </w:pPr>
      <w:r>
        <w:t>Originally</w:t>
      </w:r>
      <w:r w:rsidR="00837F9B">
        <w:t xml:space="preserve"> this paper would have included a wider array of measurement tools</w:t>
      </w:r>
      <w:r w:rsidR="00505505">
        <w:t>. Many of them were either not functional, paid or too slow to use in this limited timeframe. Below follows an overview of each and the reason why they weren’t used:</w:t>
      </w:r>
    </w:p>
    <w:tbl>
      <w:tblPr>
        <w:tblStyle w:val="TableGrid"/>
        <w:tblW w:w="0" w:type="auto"/>
        <w:tblLook w:val="04A0" w:firstRow="1" w:lastRow="0" w:firstColumn="1" w:lastColumn="0" w:noHBand="0" w:noVBand="1"/>
      </w:tblPr>
      <w:tblGrid>
        <w:gridCol w:w="3116"/>
        <w:gridCol w:w="3117"/>
        <w:gridCol w:w="3117"/>
      </w:tblGrid>
      <w:tr w:rsidR="002C6AA8" w14:paraId="7C91246E" w14:textId="77777777" w:rsidTr="002C6AA8">
        <w:tc>
          <w:tcPr>
            <w:tcW w:w="3116" w:type="dxa"/>
          </w:tcPr>
          <w:p w14:paraId="4E2B2384" w14:textId="77777777" w:rsidR="002C6AA8" w:rsidRDefault="002C6AA8" w:rsidP="002024B7"/>
        </w:tc>
        <w:tc>
          <w:tcPr>
            <w:tcW w:w="3117" w:type="dxa"/>
          </w:tcPr>
          <w:p w14:paraId="67FE569E" w14:textId="77777777" w:rsidR="002C6AA8" w:rsidRDefault="002C6AA8" w:rsidP="002024B7"/>
        </w:tc>
        <w:tc>
          <w:tcPr>
            <w:tcW w:w="3117" w:type="dxa"/>
          </w:tcPr>
          <w:p w14:paraId="234DD92C" w14:textId="77777777" w:rsidR="002C6AA8" w:rsidRDefault="002C6AA8" w:rsidP="002024B7"/>
        </w:tc>
      </w:tr>
      <w:tr w:rsidR="002C6AA8" w14:paraId="5E32497B" w14:textId="77777777" w:rsidTr="002C6AA8">
        <w:tc>
          <w:tcPr>
            <w:tcW w:w="3116" w:type="dxa"/>
          </w:tcPr>
          <w:p w14:paraId="672F79AF" w14:textId="77777777" w:rsidR="002C6AA8" w:rsidRDefault="002C6AA8" w:rsidP="002024B7"/>
        </w:tc>
        <w:tc>
          <w:tcPr>
            <w:tcW w:w="3117" w:type="dxa"/>
          </w:tcPr>
          <w:p w14:paraId="235C13CE" w14:textId="77777777" w:rsidR="002C6AA8" w:rsidRDefault="002C6AA8" w:rsidP="002024B7"/>
        </w:tc>
        <w:tc>
          <w:tcPr>
            <w:tcW w:w="3117" w:type="dxa"/>
          </w:tcPr>
          <w:p w14:paraId="1E708886" w14:textId="77777777" w:rsidR="002C6AA8" w:rsidRDefault="002C6AA8" w:rsidP="002024B7"/>
        </w:tc>
      </w:tr>
      <w:tr w:rsidR="002C6AA8" w14:paraId="520A1213" w14:textId="77777777" w:rsidTr="002C6AA8">
        <w:tc>
          <w:tcPr>
            <w:tcW w:w="3116" w:type="dxa"/>
          </w:tcPr>
          <w:p w14:paraId="4A39D47E" w14:textId="77777777" w:rsidR="002C6AA8" w:rsidRDefault="002C6AA8" w:rsidP="002024B7"/>
        </w:tc>
        <w:tc>
          <w:tcPr>
            <w:tcW w:w="3117" w:type="dxa"/>
          </w:tcPr>
          <w:p w14:paraId="2799B353" w14:textId="77777777" w:rsidR="002C6AA8" w:rsidRDefault="002C6AA8" w:rsidP="002024B7"/>
        </w:tc>
        <w:tc>
          <w:tcPr>
            <w:tcW w:w="3117" w:type="dxa"/>
          </w:tcPr>
          <w:p w14:paraId="4E8150EA" w14:textId="77777777" w:rsidR="002C6AA8" w:rsidRDefault="002C6AA8" w:rsidP="002024B7"/>
        </w:tc>
      </w:tr>
      <w:tr w:rsidR="002C6AA8" w14:paraId="44CC353F" w14:textId="77777777" w:rsidTr="002C6AA8">
        <w:tc>
          <w:tcPr>
            <w:tcW w:w="3116" w:type="dxa"/>
          </w:tcPr>
          <w:p w14:paraId="67644069" w14:textId="77777777" w:rsidR="002C6AA8" w:rsidRDefault="002C6AA8" w:rsidP="002024B7"/>
        </w:tc>
        <w:tc>
          <w:tcPr>
            <w:tcW w:w="3117" w:type="dxa"/>
          </w:tcPr>
          <w:p w14:paraId="0C07F05D" w14:textId="77777777" w:rsidR="002C6AA8" w:rsidRDefault="002C6AA8" w:rsidP="002024B7"/>
        </w:tc>
        <w:tc>
          <w:tcPr>
            <w:tcW w:w="3117" w:type="dxa"/>
          </w:tcPr>
          <w:p w14:paraId="279CC8B3" w14:textId="77777777" w:rsidR="002C6AA8" w:rsidRDefault="002C6AA8" w:rsidP="002024B7"/>
        </w:tc>
      </w:tr>
      <w:tr w:rsidR="002C6AA8" w14:paraId="6EE7E439" w14:textId="77777777" w:rsidTr="002C6AA8">
        <w:tc>
          <w:tcPr>
            <w:tcW w:w="3116" w:type="dxa"/>
          </w:tcPr>
          <w:p w14:paraId="692390E5" w14:textId="77777777" w:rsidR="002C6AA8" w:rsidRDefault="002C6AA8" w:rsidP="002024B7"/>
        </w:tc>
        <w:tc>
          <w:tcPr>
            <w:tcW w:w="3117" w:type="dxa"/>
          </w:tcPr>
          <w:p w14:paraId="147A8752" w14:textId="77777777" w:rsidR="002C6AA8" w:rsidRDefault="002C6AA8" w:rsidP="002024B7"/>
        </w:tc>
        <w:tc>
          <w:tcPr>
            <w:tcW w:w="3117" w:type="dxa"/>
          </w:tcPr>
          <w:p w14:paraId="3BA61E5F" w14:textId="77777777" w:rsidR="002C6AA8" w:rsidRDefault="002C6AA8" w:rsidP="002024B7"/>
        </w:tc>
      </w:tr>
      <w:tr w:rsidR="002C6AA8" w14:paraId="5432A55B" w14:textId="77777777" w:rsidTr="002C6AA8">
        <w:tc>
          <w:tcPr>
            <w:tcW w:w="3116" w:type="dxa"/>
          </w:tcPr>
          <w:p w14:paraId="512B4402" w14:textId="77777777" w:rsidR="002C6AA8" w:rsidRDefault="002C6AA8" w:rsidP="002024B7"/>
        </w:tc>
        <w:tc>
          <w:tcPr>
            <w:tcW w:w="3117" w:type="dxa"/>
          </w:tcPr>
          <w:p w14:paraId="03DCF0C0" w14:textId="77777777" w:rsidR="002C6AA8" w:rsidRDefault="002C6AA8" w:rsidP="002024B7"/>
        </w:tc>
        <w:tc>
          <w:tcPr>
            <w:tcW w:w="3117" w:type="dxa"/>
          </w:tcPr>
          <w:p w14:paraId="4E0C9811" w14:textId="77777777" w:rsidR="002C6AA8" w:rsidRDefault="002C6AA8" w:rsidP="002024B7"/>
        </w:tc>
      </w:tr>
    </w:tbl>
    <w:p w14:paraId="0D5779AB" w14:textId="77777777" w:rsidR="002024B7" w:rsidRPr="002024B7" w:rsidRDefault="002024B7" w:rsidP="002024B7"/>
    <w:p w14:paraId="26799B17" w14:textId="5D421EFA" w:rsidR="007130B3" w:rsidRPr="0000135D" w:rsidRDefault="0053720C" w:rsidP="00697753">
      <w:pPr>
        <w:pStyle w:val="Heading1"/>
        <w:numPr>
          <w:ilvl w:val="0"/>
          <w:numId w:val="12"/>
        </w:numPr>
      </w:pPr>
      <w:bookmarkStart w:id="22" w:name="_Toc106643072"/>
      <w:r w:rsidRPr="0000135D">
        <w:t>Conclusion</w:t>
      </w:r>
      <w:bookmarkEnd w:id="22"/>
    </w:p>
    <w:p w14:paraId="1E250C97" w14:textId="7058D07B" w:rsidR="005604A0" w:rsidRDefault="007130B3" w:rsidP="00675CED">
      <w:pPr>
        <w:pStyle w:val="Heading1"/>
      </w:pPr>
      <w:bookmarkStart w:id="23" w:name="_References"/>
      <w:bookmarkStart w:id="24" w:name="_Toc106643073"/>
      <w:bookmarkEnd w:id="23"/>
      <w:r w:rsidRPr="0000135D">
        <w:t>References</w:t>
      </w:r>
      <w:bookmarkEnd w:id="24"/>
    </w:p>
    <w:p w14:paraId="1A42EF27" w14:textId="77777777" w:rsidR="00675CED" w:rsidRPr="00675CED" w:rsidRDefault="00675CED" w:rsidP="00675CED"/>
    <w:p w14:paraId="68DFF041" w14:textId="4196E252" w:rsidR="002A6BCB" w:rsidRDefault="002A6BCB" w:rsidP="002A6BCB">
      <w:pPr>
        <w:spacing w:after="0" w:line="240" w:lineRule="auto"/>
        <w:ind w:left="720" w:hanging="720"/>
        <w:rPr>
          <w:rStyle w:val="Hyperlink"/>
          <w:rFonts w:ascii="Times New Roman" w:eastAsia="Times New Roman" w:hAnsi="Times New Roman" w:cs="Times New Roman"/>
          <w:sz w:val="24"/>
          <w:szCs w:val="24"/>
        </w:rPr>
      </w:pPr>
      <w:r w:rsidRPr="002A6BCB">
        <w:rPr>
          <w:rFonts w:ascii="Times New Roman" w:eastAsia="Times New Roman" w:hAnsi="Times New Roman" w:cs="Times New Roman"/>
          <w:sz w:val="24"/>
          <w:szCs w:val="24"/>
        </w:rPr>
        <w:t xml:space="preserve">Alghushairy, O., Alsini, R., Soule, T., &amp; Ma, X. (2020). A Review of Local Outlier Factor Algorithms for Outlier Detection in Big Data Streams. </w:t>
      </w:r>
      <w:r w:rsidRPr="002A6BCB">
        <w:rPr>
          <w:rFonts w:ascii="Times New Roman" w:eastAsia="Times New Roman" w:hAnsi="Times New Roman" w:cs="Times New Roman"/>
          <w:i/>
          <w:iCs/>
          <w:sz w:val="24"/>
          <w:szCs w:val="24"/>
        </w:rPr>
        <w:t>Big Data and Cognitive Computing</w:t>
      </w:r>
      <w:r w:rsidRPr="002A6BCB">
        <w:rPr>
          <w:rFonts w:ascii="Times New Roman" w:eastAsia="Times New Roman" w:hAnsi="Times New Roman" w:cs="Times New Roman"/>
          <w:sz w:val="24"/>
          <w:szCs w:val="24"/>
        </w:rPr>
        <w:t xml:space="preserve">, </w:t>
      </w:r>
      <w:r w:rsidRPr="002A6BCB">
        <w:rPr>
          <w:rFonts w:ascii="Times New Roman" w:eastAsia="Times New Roman" w:hAnsi="Times New Roman" w:cs="Times New Roman"/>
          <w:i/>
          <w:iCs/>
          <w:sz w:val="24"/>
          <w:szCs w:val="24"/>
        </w:rPr>
        <w:t>5</w:t>
      </w:r>
      <w:r w:rsidRPr="002A6BCB">
        <w:rPr>
          <w:rFonts w:ascii="Times New Roman" w:eastAsia="Times New Roman" w:hAnsi="Times New Roman" w:cs="Times New Roman"/>
          <w:sz w:val="24"/>
          <w:szCs w:val="24"/>
        </w:rPr>
        <w:t xml:space="preserve">(1). </w:t>
      </w:r>
      <w:hyperlink r:id="rId38" w:history="1">
        <w:r w:rsidRPr="002A6BCB">
          <w:rPr>
            <w:rStyle w:val="Hyperlink"/>
            <w:rFonts w:ascii="Times New Roman" w:eastAsia="Times New Roman" w:hAnsi="Times New Roman" w:cs="Times New Roman"/>
            <w:sz w:val="24"/>
            <w:szCs w:val="24"/>
          </w:rPr>
          <w:t>https://doi.org/10.3390/bdcc5010001</w:t>
        </w:r>
      </w:hyperlink>
    </w:p>
    <w:p w14:paraId="54753BC1" w14:textId="77777777" w:rsidR="00030087" w:rsidRDefault="00030087" w:rsidP="002A6BCB">
      <w:pPr>
        <w:spacing w:after="0" w:line="240" w:lineRule="auto"/>
        <w:ind w:left="720" w:hanging="720"/>
        <w:rPr>
          <w:rStyle w:val="Hyperlink"/>
          <w:rFonts w:ascii="Times New Roman" w:eastAsia="Times New Roman" w:hAnsi="Times New Roman" w:cs="Times New Roman"/>
          <w:sz w:val="24"/>
          <w:szCs w:val="24"/>
        </w:rPr>
      </w:pPr>
    </w:p>
    <w:p w14:paraId="6C298069" w14:textId="02ACEDD0" w:rsidR="00030087" w:rsidRDefault="00030087" w:rsidP="00030087">
      <w:pPr>
        <w:pStyle w:val="NormalWeb"/>
        <w:spacing w:before="0" w:beforeAutospacing="0" w:after="0" w:afterAutospacing="0"/>
        <w:ind w:left="720" w:hanging="720"/>
      </w:pPr>
      <w:r>
        <w:t xml:space="preserve">Andrae, A. (2020). New perspectives on internet electricity use in 2030. </w:t>
      </w:r>
      <w:r>
        <w:rPr>
          <w:i/>
          <w:iCs/>
        </w:rPr>
        <w:t>Engineering and Applied Science Letter</w:t>
      </w:r>
      <w:r>
        <w:t xml:space="preserve">, </w:t>
      </w:r>
      <w:r>
        <w:rPr>
          <w:i/>
          <w:iCs/>
        </w:rPr>
        <w:t>3</w:t>
      </w:r>
      <w:r>
        <w:t xml:space="preserve">(2), 19–31. </w:t>
      </w:r>
      <w:hyperlink r:id="rId39" w:history="1">
        <w:r w:rsidRPr="00030087">
          <w:rPr>
            <w:rStyle w:val="Hyperlink"/>
          </w:rPr>
          <w:t>https://doi.org/10.30538/psrp-easl2020.0038</w:t>
        </w:r>
      </w:hyperlink>
    </w:p>
    <w:p w14:paraId="2C92E19B" w14:textId="77777777" w:rsidR="00030087" w:rsidRPr="002A6BCB" w:rsidRDefault="00030087" w:rsidP="002A6BCB">
      <w:pPr>
        <w:spacing w:after="0" w:line="240" w:lineRule="auto"/>
        <w:ind w:left="720" w:hanging="720"/>
        <w:rPr>
          <w:rFonts w:ascii="Times New Roman" w:eastAsia="Times New Roman" w:hAnsi="Times New Roman" w:cs="Times New Roman"/>
          <w:sz w:val="24"/>
          <w:szCs w:val="24"/>
        </w:rPr>
      </w:pPr>
    </w:p>
    <w:p w14:paraId="3C738DA5" w14:textId="7C6F516F" w:rsidR="002A6BCB" w:rsidRDefault="002A6BCB" w:rsidP="00303AAC"/>
    <w:p w14:paraId="28B2076B" w14:textId="77777777" w:rsidR="005604A0" w:rsidRDefault="005604A0" w:rsidP="005604A0">
      <w:pPr>
        <w:pStyle w:val="NormalWeb"/>
        <w:spacing w:before="0" w:beforeAutospacing="0" w:after="0" w:afterAutospacing="0"/>
        <w:ind w:left="720" w:hanging="720"/>
      </w:pPr>
      <w:r>
        <w:t xml:space="preserve">Büchel, K. (1996). System Boundaries. </w:t>
      </w:r>
      <w:r>
        <w:rPr>
          <w:i/>
          <w:iCs/>
        </w:rPr>
        <w:t>Life Cycle Assessment (LCA) — Quo Vadis?</w:t>
      </w:r>
      <w:r>
        <w:t xml:space="preserve">, 11–25. </w:t>
      </w:r>
      <w:hyperlink r:id="rId40" w:history="1">
        <w:r w:rsidRPr="005604A0">
          <w:rPr>
            <w:rStyle w:val="Hyperlink"/>
          </w:rPr>
          <w:t>https://doi.org/10.1007/978-3-0348-9022-9_2</w:t>
        </w:r>
      </w:hyperlink>
    </w:p>
    <w:p w14:paraId="5593F886" w14:textId="6E969CF5" w:rsidR="005604A0" w:rsidRDefault="005604A0" w:rsidP="00303AAC"/>
    <w:p w14:paraId="42652BEC" w14:textId="6810D1FB" w:rsidR="005604A0" w:rsidRDefault="005604A0" w:rsidP="005604A0">
      <w:pPr>
        <w:pStyle w:val="NormalWeb"/>
        <w:spacing w:before="0" w:beforeAutospacing="0" w:after="0" w:afterAutospacing="0"/>
        <w:ind w:left="720" w:hanging="720"/>
        <w:rPr>
          <w:rStyle w:val="Hyperlink"/>
        </w:rPr>
      </w:pPr>
      <w:r w:rsidRPr="005801E7">
        <w:t>Cisco Systems, Inc.</w:t>
      </w:r>
      <w:r>
        <w:t xml:space="preserve"> (n.d.). </w:t>
      </w:r>
      <w:r>
        <w:rPr>
          <w:i/>
          <w:iCs/>
        </w:rPr>
        <w:t>Cisco Annual Internet Report (2018–2023) White Paper</w:t>
      </w:r>
      <w:r>
        <w:t xml:space="preserve">. Retrieved June 19, 2022, from </w:t>
      </w:r>
      <w:hyperlink r:id="rId41" w:history="1">
        <w:r w:rsidRPr="005801E7">
          <w:rPr>
            <w:rStyle w:val="Hyperlink"/>
          </w:rPr>
          <w:t>https://www.cisco.com/c/en/us/solutions/collateral/executive-perspectives/annual-internet-report/white-paper-c11-741490.html</w:t>
        </w:r>
      </w:hyperlink>
    </w:p>
    <w:p w14:paraId="6854696A" w14:textId="77777777" w:rsidR="005604A0" w:rsidRDefault="005604A0" w:rsidP="005604A0">
      <w:pPr>
        <w:pStyle w:val="NormalWeb"/>
        <w:spacing w:before="0" w:beforeAutospacing="0" w:after="0" w:afterAutospacing="0"/>
        <w:ind w:left="720" w:hanging="720"/>
      </w:pPr>
    </w:p>
    <w:p w14:paraId="2DD7AF97" w14:textId="77777777" w:rsidR="005604A0" w:rsidRDefault="005604A0" w:rsidP="005604A0">
      <w:pPr>
        <w:pStyle w:val="NormalWeb"/>
        <w:spacing w:before="0" w:beforeAutospacing="0" w:after="0" w:afterAutospacing="0"/>
        <w:ind w:left="720" w:hanging="720"/>
      </w:pPr>
      <w:r>
        <w:t xml:space="preserve">EPA. (n.d.). </w:t>
      </w:r>
      <w:r>
        <w:rPr>
          <w:i/>
          <w:iCs/>
        </w:rPr>
        <w:t>Global Greenhouse Gas Emissions Data</w:t>
      </w:r>
      <w:r>
        <w:t xml:space="preserve">. US EPA. Retrieved June 19, 2022, from </w:t>
      </w:r>
      <w:hyperlink r:id="rId42" w:history="1">
        <w:r>
          <w:rPr>
            <w:rStyle w:val="Hyperlink"/>
          </w:rPr>
          <w:t>https://www.epa.gov/ghgemissions/global-greenhouse-gas-emissions-data#:%7E:text=Global%20carbon%20emissions%20from%20fossil,increase%20from%201970%20to%202011</w:t>
        </w:r>
      </w:hyperlink>
    </w:p>
    <w:p w14:paraId="23104649" w14:textId="50374BB6" w:rsidR="005604A0" w:rsidRDefault="005604A0" w:rsidP="00303AAC"/>
    <w:p w14:paraId="3274F42A" w14:textId="3E994EA6" w:rsidR="005604A0" w:rsidRDefault="005604A0" w:rsidP="005604A0">
      <w:pPr>
        <w:pStyle w:val="NormalWeb"/>
        <w:spacing w:before="0" w:beforeAutospacing="0" w:after="0" w:afterAutospacing="0"/>
        <w:ind w:left="720" w:hanging="720"/>
        <w:rPr>
          <w:rStyle w:val="Hyperlink"/>
        </w:rPr>
      </w:pPr>
      <w:r>
        <w:t xml:space="preserve">Fabbrizzi, S., Maggino, F., Marinelli, N., Menghini, S., Ricci, C., &amp; Sacchelli, S. (2016). Sustainability and Food: A Text Analysis of the Scientific Literature. </w:t>
      </w:r>
      <w:r>
        <w:rPr>
          <w:i/>
          <w:iCs/>
        </w:rPr>
        <w:t>Agriculture and Agricultural Science Procedia</w:t>
      </w:r>
      <w:r>
        <w:t xml:space="preserve">, </w:t>
      </w:r>
      <w:r>
        <w:rPr>
          <w:i/>
          <w:iCs/>
        </w:rPr>
        <w:t>8</w:t>
      </w:r>
      <w:r>
        <w:t xml:space="preserve">, 670–679. </w:t>
      </w:r>
      <w:hyperlink r:id="rId43" w:history="1">
        <w:r w:rsidRPr="005801E7">
          <w:rPr>
            <w:rStyle w:val="Hyperlink"/>
          </w:rPr>
          <w:t>https://doi.org/10.1016/j.aaspro.2016.02.077</w:t>
        </w:r>
      </w:hyperlink>
    </w:p>
    <w:p w14:paraId="1A6AF95E" w14:textId="14ED546E" w:rsidR="005604A0" w:rsidRDefault="005604A0" w:rsidP="005604A0">
      <w:pPr>
        <w:pStyle w:val="NormalWeb"/>
        <w:spacing w:before="0" w:beforeAutospacing="0" w:after="0" w:afterAutospacing="0"/>
        <w:ind w:left="720" w:hanging="720"/>
        <w:rPr>
          <w:rStyle w:val="Hyperlink"/>
        </w:rPr>
      </w:pPr>
    </w:p>
    <w:p w14:paraId="1EC136AF" w14:textId="77777777" w:rsidR="005604A0" w:rsidRDefault="005604A0" w:rsidP="005604A0">
      <w:pPr>
        <w:pStyle w:val="NormalWeb"/>
        <w:spacing w:before="0" w:beforeAutospacing="0" w:after="0" w:afterAutospacing="0"/>
        <w:ind w:left="720" w:hanging="720"/>
      </w:pPr>
      <w:r>
        <w:t xml:space="preserve">Ge, M., &amp; Ross, K. (2019, September 17). </w:t>
      </w:r>
      <w:r>
        <w:rPr>
          <w:i/>
          <w:iCs/>
        </w:rPr>
        <w:t>Which Countries Have Long-term Strategies to Reduce Emissions?</w:t>
      </w:r>
      <w:r>
        <w:t xml:space="preserve"> World Resources Institute. Retrieved June 19, 2022, from </w:t>
      </w:r>
      <w:hyperlink r:id="rId44" w:history="1">
        <w:r w:rsidRPr="00A81FFB">
          <w:rPr>
            <w:rStyle w:val="Hyperlink"/>
          </w:rPr>
          <w:t>https://www.wri.org/insights/which-countries-have-long-term-strategies-reduce-emissions</w:t>
        </w:r>
      </w:hyperlink>
    </w:p>
    <w:p w14:paraId="6FCCCC29" w14:textId="77777777" w:rsidR="005604A0" w:rsidRDefault="005604A0" w:rsidP="005604A0">
      <w:pPr>
        <w:pStyle w:val="NormalWeb"/>
        <w:spacing w:before="0" w:beforeAutospacing="0" w:after="0" w:afterAutospacing="0"/>
        <w:ind w:left="720" w:hanging="720"/>
      </w:pPr>
    </w:p>
    <w:p w14:paraId="38AFB989" w14:textId="77777777" w:rsidR="005604A0" w:rsidRDefault="005604A0" w:rsidP="005604A0">
      <w:pPr>
        <w:pStyle w:val="NormalWeb"/>
        <w:spacing w:before="0" w:beforeAutospacing="0" w:after="0" w:afterAutospacing="0"/>
        <w:ind w:left="720" w:hanging="720"/>
      </w:pPr>
      <w:r>
        <w:t xml:space="preserve">IEA. (2014b, July). </w:t>
      </w:r>
      <w:r>
        <w:rPr>
          <w:i/>
          <w:iCs/>
        </w:rPr>
        <w:t>More Data, Less Energy</w:t>
      </w:r>
      <w:r>
        <w:t xml:space="preserve">. </w:t>
      </w:r>
      <w:hyperlink r:id="rId45" w:history="1">
        <w:r w:rsidRPr="005D1974">
          <w:rPr>
            <w:rStyle w:val="Hyperlink"/>
          </w:rPr>
          <w:t>https://www.iea.org/reports/more-data-less-energy</w:t>
        </w:r>
      </w:hyperlink>
    </w:p>
    <w:p w14:paraId="486D975C" w14:textId="77777777" w:rsidR="005604A0" w:rsidRDefault="005604A0" w:rsidP="005604A0"/>
    <w:p w14:paraId="26C3DEE6" w14:textId="77777777" w:rsidR="005604A0" w:rsidRDefault="005604A0" w:rsidP="005604A0">
      <w:pPr>
        <w:pStyle w:val="NormalWeb"/>
        <w:spacing w:before="0" w:beforeAutospacing="0" w:after="0" w:afterAutospacing="0"/>
        <w:ind w:left="720" w:hanging="720"/>
      </w:pPr>
      <w:r>
        <w:t xml:space="preserve">IEA. (2021, November). </w:t>
      </w:r>
      <w:r>
        <w:rPr>
          <w:i/>
          <w:iCs/>
        </w:rPr>
        <w:t>Data Centers and Data Transmission Networks</w:t>
      </w:r>
      <w:r>
        <w:t xml:space="preserve">. </w:t>
      </w:r>
      <w:hyperlink r:id="rId46" w:history="1">
        <w:r w:rsidRPr="005801E7">
          <w:rPr>
            <w:rStyle w:val="Hyperlink"/>
          </w:rPr>
          <w:t>https://www.iea.org/reports/data-centres-and-data-transmission-networks/</w:t>
        </w:r>
      </w:hyperlink>
    </w:p>
    <w:p w14:paraId="74606E50" w14:textId="781F4D8C" w:rsidR="005604A0" w:rsidRDefault="005604A0" w:rsidP="00303AAC"/>
    <w:p w14:paraId="62B988AD" w14:textId="77777777" w:rsidR="005604A0" w:rsidRDefault="005604A0" w:rsidP="005604A0">
      <w:pPr>
        <w:pStyle w:val="NormalWeb"/>
        <w:spacing w:before="0" w:beforeAutospacing="0" w:after="0" w:afterAutospacing="0"/>
        <w:ind w:left="720" w:hanging="720"/>
      </w:pPr>
      <w:r>
        <w:t xml:space="preserve">Krisetya, M., Lairson, L., &amp; Mauldin, A. (n.d.). </w:t>
      </w:r>
      <w:r>
        <w:rPr>
          <w:i/>
          <w:iCs/>
        </w:rPr>
        <w:t>Global Internet Map 2021</w:t>
      </w:r>
      <w:r>
        <w:t xml:space="preserve"> [Graph]. Global Internet Map 2021. </w:t>
      </w:r>
      <w:hyperlink r:id="rId47" w:history="1">
        <w:r w:rsidRPr="005801E7">
          <w:rPr>
            <w:rStyle w:val="Hyperlink"/>
          </w:rPr>
          <w:t>https://global-internet-map-2021.telegeography.com/</w:t>
        </w:r>
      </w:hyperlink>
    </w:p>
    <w:p w14:paraId="63EEFF00" w14:textId="1CB57D90" w:rsidR="005604A0" w:rsidRDefault="005604A0" w:rsidP="00303AAC"/>
    <w:p w14:paraId="5CC50F71" w14:textId="09C32E64" w:rsidR="005604A0" w:rsidRDefault="005604A0" w:rsidP="005604A0">
      <w:pPr>
        <w:pStyle w:val="NormalWeb"/>
        <w:spacing w:before="0" w:beforeAutospacing="0" w:after="0" w:afterAutospacing="0"/>
        <w:ind w:left="720" w:hanging="720"/>
        <w:rPr>
          <w:rStyle w:val="Hyperlink"/>
        </w:rPr>
      </w:pPr>
      <w:r>
        <w:rPr>
          <w:i/>
          <w:iCs/>
        </w:rPr>
        <w:t>Learn About Sustainability</w:t>
      </w:r>
      <w:r>
        <w:t xml:space="preserve">. (2021, December 2). US EPA. Retrieved June 19, 2022, from </w:t>
      </w:r>
      <w:hyperlink r:id="rId48" w:history="1">
        <w:r w:rsidRPr="005801E7">
          <w:rPr>
            <w:rStyle w:val="Hyperlink"/>
          </w:rPr>
          <w:t>https://www.epa.gov/sustainability/learn-about-sustainability</w:t>
        </w:r>
      </w:hyperlink>
    </w:p>
    <w:p w14:paraId="1FD778EA" w14:textId="77777777" w:rsidR="005604A0" w:rsidRDefault="005604A0" w:rsidP="005604A0">
      <w:pPr>
        <w:pStyle w:val="NormalWeb"/>
        <w:spacing w:before="0" w:beforeAutospacing="0" w:after="0" w:afterAutospacing="0"/>
        <w:ind w:left="720" w:hanging="720"/>
      </w:pPr>
    </w:p>
    <w:p w14:paraId="2BEEF89D" w14:textId="77777777" w:rsidR="005604A0" w:rsidRDefault="005604A0" w:rsidP="005604A0">
      <w:pPr>
        <w:pStyle w:val="NormalWeb"/>
        <w:ind w:left="567" w:hanging="567"/>
      </w:pPr>
      <w:r>
        <w:t xml:space="preserve">Leiserowitz, A. (2019, February 15). </w:t>
      </w:r>
      <w:r>
        <w:rPr>
          <w:i/>
          <w:iCs/>
        </w:rPr>
        <w:t>Climate change in the American mind: December 2018</w:t>
      </w:r>
      <w:r>
        <w:t xml:space="preserve">. Yale Program on Climate Change Communication. Retrieved June 19, 2022, from </w:t>
      </w:r>
      <w:hyperlink r:id="rId49" w:history="1">
        <w:r w:rsidRPr="005801E7">
          <w:rPr>
            <w:rStyle w:val="Hyperlink"/>
          </w:rPr>
          <w:t>https://climatecommunication.yale.edu/publications/climate-change-in-the-american-mind-december-2018/</w:t>
        </w:r>
      </w:hyperlink>
      <w:r>
        <w:t xml:space="preserve"> </w:t>
      </w:r>
    </w:p>
    <w:p w14:paraId="2EF20BBD" w14:textId="77777777" w:rsidR="005604A0" w:rsidRDefault="005604A0" w:rsidP="005604A0">
      <w:pPr>
        <w:pStyle w:val="NormalWeb"/>
        <w:spacing w:before="0" w:beforeAutospacing="0" w:after="0" w:afterAutospacing="0"/>
        <w:ind w:left="720" w:hanging="720"/>
      </w:pPr>
      <w:r>
        <w:t xml:space="preserve">le Pochat, V., van Goethem, T., Tajalizadehkhoob, S., Korczynski, M., &amp; Joosen, W. (2019). Tranco: A Research-Oriented Top Sites Ranking Hardened Against Manipulation. </w:t>
      </w:r>
      <w:r>
        <w:rPr>
          <w:i/>
          <w:iCs/>
        </w:rPr>
        <w:t>Proceedings 2019 Network and Distributed System Security Symposium</w:t>
      </w:r>
      <w:r>
        <w:t xml:space="preserve">. </w:t>
      </w:r>
      <w:hyperlink r:id="rId50" w:history="1">
        <w:r w:rsidRPr="00094BD0">
          <w:rPr>
            <w:rStyle w:val="Hyperlink"/>
          </w:rPr>
          <w:t>https://doi.org/10.14722/ndss.2019.23386</w:t>
        </w:r>
      </w:hyperlink>
    </w:p>
    <w:p w14:paraId="3CCD52D1" w14:textId="4D8E8180" w:rsidR="005604A0" w:rsidRDefault="005604A0" w:rsidP="00303AAC"/>
    <w:p w14:paraId="105AA8CA" w14:textId="77777777" w:rsidR="005604A0" w:rsidRDefault="005604A0" w:rsidP="005604A0">
      <w:pPr>
        <w:pStyle w:val="NormalWeb"/>
        <w:spacing w:before="0" w:beforeAutospacing="0" w:after="0" w:afterAutospacing="0"/>
        <w:ind w:left="720" w:hanging="720"/>
      </w:pPr>
      <w:r>
        <w:t xml:space="preserve">Lindsey, R. (2020, August 14). </w:t>
      </w:r>
      <w:r>
        <w:rPr>
          <w:i/>
          <w:iCs/>
        </w:rPr>
        <w:t>Climate Change: Atmospheric Carbon Dioxide | NOAA Climate.gov</w:t>
      </w:r>
      <w:r>
        <w:t xml:space="preserve">. Climate.Gov. Retrieved June 19, 2022, from </w:t>
      </w:r>
      <w:hyperlink r:id="rId51" w:history="1">
        <w:r>
          <w:rPr>
            <w:rStyle w:val="Hyperlink"/>
          </w:rPr>
          <w:t>https://www.climate.gov/news-features/understanding-climate/climate-change-atmospheric-carbon-dioxide#:%7E:text=Carbon%20dioxide%20concentrations%20are%20rising,people%20are%20burning%20for%20energy</w:t>
        </w:r>
      </w:hyperlink>
    </w:p>
    <w:p w14:paraId="6F0AE75C" w14:textId="64CA736C" w:rsidR="005604A0" w:rsidRDefault="005604A0" w:rsidP="00303AAC"/>
    <w:p w14:paraId="30399C1C" w14:textId="77777777" w:rsidR="005604A0" w:rsidRDefault="005604A0" w:rsidP="005604A0">
      <w:pPr>
        <w:pStyle w:val="NormalWeb"/>
        <w:spacing w:before="0" w:beforeAutospacing="0" w:after="0" w:afterAutospacing="0"/>
        <w:ind w:left="720" w:hanging="720"/>
      </w:pPr>
      <w:r>
        <w:t xml:space="preserve">Masanet, E., Shehabi, A., Lei, N., Smith, S., &amp; Koomey, J. (2020). Recalibrating global data center energy-use estimates. </w:t>
      </w:r>
      <w:r>
        <w:rPr>
          <w:i/>
          <w:iCs/>
        </w:rPr>
        <w:t>Science</w:t>
      </w:r>
      <w:r>
        <w:t xml:space="preserve">, </w:t>
      </w:r>
      <w:r>
        <w:rPr>
          <w:i/>
          <w:iCs/>
        </w:rPr>
        <w:t>367</w:t>
      </w:r>
      <w:r>
        <w:t xml:space="preserve">(6481), 984–986. </w:t>
      </w:r>
      <w:hyperlink r:id="rId52" w:history="1">
        <w:r>
          <w:rPr>
            <w:rStyle w:val="Hyperlink"/>
          </w:rPr>
          <w:t>https://doi.org/10.1126/science.aba3758</w:t>
        </w:r>
      </w:hyperlink>
    </w:p>
    <w:p w14:paraId="319A010F" w14:textId="77777777" w:rsidR="005604A0" w:rsidRDefault="005604A0" w:rsidP="005604A0">
      <w:pPr>
        <w:pStyle w:val="NormalWeb"/>
        <w:spacing w:before="0" w:beforeAutospacing="0" w:after="0" w:afterAutospacing="0"/>
        <w:ind w:left="720" w:hanging="720"/>
      </w:pPr>
    </w:p>
    <w:p w14:paraId="532D8977" w14:textId="42F7A5A2" w:rsidR="005604A0" w:rsidRDefault="005604A0" w:rsidP="005604A0">
      <w:pPr>
        <w:pStyle w:val="NormalWeb"/>
        <w:spacing w:before="0" w:beforeAutospacing="0" w:after="0" w:afterAutospacing="0"/>
        <w:ind w:left="720" w:hanging="720"/>
      </w:pPr>
      <w:r>
        <w:t xml:space="preserve">nationalgridESO. (n.d.). </w:t>
      </w:r>
      <w:r>
        <w:rPr>
          <w:i/>
          <w:iCs/>
        </w:rPr>
        <w:t>What is carbon intensity? | National Grid ESO</w:t>
      </w:r>
      <w:r>
        <w:t xml:space="preserve">. Nationalgrideso.Com. Retrieved June 20, 2022, from </w:t>
      </w:r>
      <w:hyperlink r:id="rId53" w:history="1">
        <w:r w:rsidRPr="000E5013">
          <w:rPr>
            <w:rStyle w:val="Hyperlink"/>
          </w:rPr>
          <w:t>https://www.nationalgrideso.com/future-energy/net-zero-explained/what-carbon-intensity</w:t>
        </w:r>
      </w:hyperlink>
    </w:p>
    <w:p w14:paraId="0AE2B688" w14:textId="77777777" w:rsidR="005604A0" w:rsidRDefault="005604A0" w:rsidP="005604A0"/>
    <w:p w14:paraId="36814072" w14:textId="77777777" w:rsidR="005604A0" w:rsidRDefault="005604A0" w:rsidP="005604A0">
      <w:pPr>
        <w:pStyle w:val="NormalWeb"/>
        <w:spacing w:before="0" w:beforeAutospacing="0" w:after="0" w:afterAutospacing="0"/>
        <w:ind w:left="720" w:hanging="720"/>
      </w:pPr>
      <w:r>
        <w:t xml:space="preserve">Rehman, A., Ma, H., Ozturk, I., Murshed, M., &amp; Dagar, V. (2021). The dynamic impacts of CO2 emissions from different sources on Pakistan’s economic progress: a roadmap to sustainable development. </w:t>
      </w:r>
      <w:r>
        <w:rPr>
          <w:i/>
          <w:iCs/>
        </w:rPr>
        <w:t>Environment, Development and Sustainability</w:t>
      </w:r>
      <w:r>
        <w:t xml:space="preserve">, </w:t>
      </w:r>
      <w:r>
        <w:rPr>
          <w:i/>
          <w:iCs/>
        </w:rPr>
        <w:t>23</w:t>
      </w:r>
      <w:r>
        <w:t xml:space="preserve">(12), 17857–17880. </w:t>
      </w:r>
      <w:hyperlink r:id="rId54" w:history="1">
        <w:r w:rsidRPr="00C32888">
          <w:rPr>
            <w:rStyle w:val="Hyperlink"/>
          </w:rPr>
          <w:t>https://doi.org/10.1007/s10668-021-01418-9</w:t>
        </w:r>
      </w:hyperlink>
    </w:p>
    <w:p w14:paraId="03631329" w14:textId="66525B06" w:rsidR="005604A0" w:rsidRDefault="005604A0" w:rsidP="00303AAC"/>
    <w:p w14:paraId="566B9DA5" w14:textId="110BA464" w:rsidR="005604A0" w:rsidRDefault="005604A0" w:rsidP="005604A0">
      <w:pPr>
        <w:pStyle w:val="NormalWeb"/>
        <w:spacing w:before="0" w:beforeAutospacing="0" w:after="0" w:afterAutospacing="0"/>
        <w:ind w:left="720" w:hanging="720"/>
        <w:rPr>
          <w:rStyle w:val="Hyperlink"/>
        </w:rPr>
      </w:pPr>
      <w:r>
        <w:t xml:space="preserve">Statista, &amp; Johnson, J. (2022, May). </w:t>
      </w:r>
      <w:r>
        <w:rPr>
          <w:i/>
          <w:iCs/>
        </w:rPr>
        <w:t>Share of users worldwide accessing the internet in 4th quarter 2021, by device</w:t>
      </w:r>
      <w:r>
        <w:t xml:space="preserve">. Statista. </w:t>
      </w:r>
      <w:hyperlink r:id="rId55" w:history="1">
        <w:r w:rsidRPr="00C87BD8">
          <w:rPr>
            <w:rStyle w:val="Hyperlink"/>
          </w:rPr>
          <w:t>https://www.statista.com/statistics/1289755/internet-access-by-device-worldwide/</w:t>
        </w:r>
      </w:hyperlink>
    </w:p>
    <w:p w14:paraId="06AE4442" w14:textId="77777777" w:rsidR="005604A0" w:rsidRDefault="005604A0" w:rsidP="005604A0">
      <w:pPr>
        <w:pStyle w:val="NormalWeb"/>
        <w:spacing w:before="0" w:beforeAutospacing="0" w:after="0" w:afterAutospacing="0"/>
        <w:ind w:left="720" w:hanging="720"/>
        <w:rPr>
          <w:rStyle w:val="Hyperlink"/>
        </w:rPr>
      </w:pPr>
    </w:p>
    <w:p w14:paraId="333F9B9D" w14:textId="1E9D7BD1" w:rsidR="005604A0" w:rsidRDefault="005604A0" w:rsidP="005604A0">
      <w:pPr>
        <w:pStyle w:val="NormalWeb"/>
        <w:spacing w:before="0" w:beforeAutospacing="0" w:after="0" w:afterAutospacing="0"/>
        <w:ind w:left="720" w:hanging="720"/>
        <w:rPr>
          <w:rStyle w:val="Hyperlink"/>
        </w:rPr>
      </w:pPr>
      <w:r>
        <w:t xml:space="preserve">Telefonaktiebolaget LM Ericsson. (2020, February). </w:t>
      </w:r>
      <w:r>
        <w:rPr>
          <w:i/>
          <w:iCs/>
        </w:rPr>
        <w:t>A quick guide to your digital carbon footprint</w:t>
      </w:r>
      <w:r>
        <w:t xml:space="preserve">. </w:t>
      </w:r>
      <w:hyperlink r:id="rId56" w:history="1">
        <w:r w:rsidRPr="00A81FFB">
          <w:rPr>
            <w:rStyle w:val="Hyperlink"/>
          </w:rPr>
          <w:t>https://www.ericsson.com/4907a4/assets/local/reports-papers/consumerlab/reports/2020/ericsson-true-or-false-report-screen.pdf</w:t>
        </w:r>
      </w:hyperlink>
    </w:p>
    <w:p w14:paraId="1AA3C75C" w14:textId="77777777" w:rsidR="005604A0" w:rsidRDefault="005604A0" w:rsidP="005604A0">
      <w:pPr>
        <w:pStyle w:val="NormalWeb"/>
        <w:spacing w:before="0" w:beforeAutospacing="0" w:after="0" w:afterAutospacing="0"/>
        <w:ind w:left="720" w:hanging="720"/>
      </w:pPr>
    </w:p>
    <w:p w14:paraId="17A91C03" w14:textId="1823E460" w:rsidR="005604A0" w:rsidRDefault="005604A0" w:rsidP="005604A0">
      <w:pPr>
        <w:pStyle w:val="NormalWeb"/>
        <w:spacing w:before="0" w:beforeAutospacing="0" w:after="0" w:afterAutospacing="0"/>
        <w:ind w:left="720" w:hanging="720"/>
        <w:rPr>
          <w:rStyle w:val="Hyperlink"/>
        </w:rPr>
      </w:pPr>
      <w:r>
        <w:lastRenderedPageBreak/>
        <w:t xml:space="preserve">Telefonaktiebolaget LM Ericsson. (2021, November). </w:t>
      </w:r>
      <w:r>
        <w:rPr>
          <w:i/>
          <w:iCs/>
        </w:rPr>
        <w:t>Ericsson Mobility Report</w:t>
      </w:r>
      <w:r>
        <w:t xml:space="preserve">. </w:t>
      </w:r>
      <w:hyperlink r:id="rId57" w:history="1">
        <w:r>
          <w:rPr>
            <w:rStyle w:val="Hyperlink"/>
          </w:rPr>
          <w:t>https://www.ericsson.com/4ad7e9/assets/local/reports-papers/mobility-report/documents/2021/ericsson-mobility-report-november-2021.pdf/</w:t>
        </w:r>
      </w:hyperlink>
    </w:p>
    <w:p w14:paraId="33FCE315" w14:textId="77777777" w:rsidR="005604A0" w:rsidRDefault="005604A0" w:rsidP="005604A0">
      <w:pPr>
        <w:pStyle w:val="NormalWeb"/>
        <w:spacing w:before="0" w:beforeAutospacing="0" w:after="0" w:afterAutospacing="0"/>
        <w:ind w:left="720" w:hanging="720"/>
      </w:pPr>
    </w:p>
    <w:p w14:paraId="1CEB53E6" w14:textId="5647A3E0" w:rsidR="005604A0" w:rsidRDefault="005604A0" w:rsidP="005604A0">
      <w:pPr>
        <w:pStyle w:val="NormalWeb"/>
        <w:spacing w:before="0" w:beforeAutospacing="0" w:after="0" w:afterAutospacing="0"/>
        <w:ind w:left="720" w:hanging="720"/>
        <w:rPr>
          <w:rStyle w:val="Hyperlink"/>
        </w:rPr>
      </w:pPr>
      <w:r>
        <w:t xml:space="preserve">The Shift Project. (2019, March). </w:t>
      </w:r>
      <w:r>
        <w:rPr>
          <w:i/>
          <w:iCs/>
        </w:rPr>
        <w:t>-LEAN ICT- TOWARDS DIGITAL SOBRIETY</w:t>
      </w:r>
      <w:r>
        <w:t xml:space="preserve">. </w:t>
      </w:r>
      <w:hyperlink r:id="rId58" w:history="1">
        <w:r w:rsidRPr="00C87BD8">
          <w:rPr>
            <w:rStyle w:val="Hyperlink"/>
          </w:rPr>
          <w:t>https://theshiftproject.org/wp-content/uploads/2019/03/Lean-ICT-Report_The-Shift-Project_2019.pdf/</w:t>
        </w:r>
      </w:hyperlink>
    </w:p>
    <w:p w14:paraId="1566AA3C" w14:textId="77777777" w:rsidR="005604A0" w:rsidRDefault="005604A0" w:rsidP="005604A0">
      <w:pPr>
        <w:pStyle w:val="NormalWeb"/>
        <w:spacing w:before="0" w:beforeAutospacing="0" w:after="0" w:afterAutospacing="0"/>
        <w:ind w:left="720" w:hanging="720"/>
      </w:pPr>
    </w:p>
    <w:p w14:paraId="61D1972C" w14:textId="5010A73F" w:rsidR="005604A0" w:rsidRDefault="005604A0" w:rsidP="005604A0">
      <w:pPr>
        <w:pStyle w:val="NormalWeb"/>
        <w:spacing w:before="0" w:beforeAutospacing="0" w:after="0" w:afterAutospacing="0"/>
        <w:ind w:left="720" w:hanging="720"/>
        <w:rPr>
          <w:rStyle w:val="Hyperlink"/>
        </w:rPr>
      </w:pPr>
      <w:r>
        <w:t xml:space="preserve">Thiagarajan, N., Aggarwal, G., Nicoara, A., Boneh, D., &amp; Singh, J. P. (2012). Who killed my battery?: analyzing mobile browser energy consumption. </w:t>
      </w:r>
      <w:r>
        <w:rPr>
          <w:i/>
          <w:iCs/>
        </w:rPr>
        <w:t>WWW ’12: Proceedings of the 21st International Conference on World Wide Web</w:t>
      </w:r>
      <w:r>
        <w:t xml:space="preserve">, 41–50. </w:t>
      </w:r>
      <w:hyperlink r:id="rId59" w:history="1">
        <w:r w:rsidRPr="008664AC">
          <w:rPr>
            <w:rStyle w:val="Hyperlink"/>
          </w:rPr>
          <w:t>https://doi.org/10.1145/2187836.2187843</w:t>
        </w:r>
      </w:hyperlink>
    </w:p>
    <w:p w14:paraId="29ED04A3" w14:textId="77777777" w:rsidR="005604A0" w:rsidRDefault="005604A0" w:rsidP="005604A0">
      <w:pPr>
        <w:pStyle w:val="NormalWeb"/>
        <w:spacing w:before="0" w:beforeAutospacing="0" w:after="0" w:afterAutospacing="0"/>
        <w:ind w:left="720" w:hanging="720"/>
      </w:pPr>
    </w:p>
    <w:p w14:paraId="32E4E025" w14:textId="6A64275C" w:rsidR="005604A0" w:rsidRDefault="005604A0" w:rsidP="005604A0">
      <w:pPr>
        <w:pStyle w:val="NormalWeb"/>
        <w:spacing w:before="0" w:beforeAutospacing="0" w:after="0" w:afterAutospacing="0"/>
        <w:ind w:left="720" w:hanging="720"/>
        <w:rPr>
          <w:rStyle w:val="Hyperlink"/>
        </w:rPr>
      </w:pPr>
      <w:r>
        <w:t xml:space="preserve">United Nations. (2019, July). </w:t>
      </w:r>
      <w:r>
        <w:rPr>
          <w:i/>
          <w:iCs/>
        </w:rPr>
        <w:t>Digital Economy Report 2019</w:t>
      </w:r>
      <w:r>
        <w:t xml:space="preserve">. </w:t>
      </w:r>
      <w:hyperlink r:id="rId60" w:history="1">
        <w:r>
          <w:rPr>
            <w:rStyle w:val="Hyperlink"/>
          </w:rPr>
          <w:t>https://unctad.org/system/files/official-document/der2019_en.pdf/</w:t>
        </w:r>
      </w:hyperlink>
    </w:p>
    <w:p w14:paraId="7D12B319" w14:textId="77777777" w:rsidR="00675CED" w:rsidRDefault="00675CED" w:rsidP="00675CED"/>
    <w:p w14:paraId="516DD259" w14:textId="77777777" w:rsidR="00675CED" w:rsidRDefault="00675CED" w:rsidP="00675CED">
      <w:pPr>
        <w:pStyle w:val="NormalWeb"/>
        <w:spacing w:before="0" w:beforeAutospacing="0" w:after="0" w:afterAutospacing="0"/>
        <w:ind w:left="720" w:hanging="720"/>
      </w:pPr>
      <w:r>
        <w:t xml:space="preserve">World Meteorological Organization. (2021). </w:t>
      </w:r>
      <w:r>
        <w:rPr>
          <w:i/>
          <w:iCs/>
        </w:rPr>
        <w:t>State of the Global Climate 2020</w:t>
      </w:r>
      <w:r>
        <w:t xml:space="preserve">. </w:t>
      </w:r>
      <w:hyperlink r:id="rId61" w:history="1">
        <w:r w:rsidRPr="00C32888">
          <w:rPr>
            <w:rStyle w:val="Hyperlink"/>
          </w:rPr>
          <w:t>https://library.wmo.int/doc_num.php?explnum_id=10618</w:t>
        </w:r>
      </w:hyperlink>
    </w:p>
    <w:p w14:paraId="7FBF67C0" w14:textId="77777777" w:rsidR="00675CED" w:rsidRDefault="00675CED" w:rsidP="00675CED"/>
    <w:p w14:paraId="6CFC1BAC" w14:textId="77777777" w:rsidR="00675CED" w:rsidRDefault="00675CED" w:rsidP="00675CED">
      <w:pPr>
        <w:pStyle w:val="NormalWeb"/>
        <w:spacing w:before="0" w:beforeAutospacing="0" w:after="0" w:afterAutospacing="0"/>
        <w:ind w:left="720" w:hanging="720"/>
      </w:pPr>
      <w:r>
        <w:t xml:space="preserve">Zhu, Y., &amp; Reddi, V. J. (2013). High-performance and energy-efficient mobile web browsing on big/little systems. </w:t>
      </w:r>
      <w:r>
        <w:rPr>
          <w:i/>
          <w:iCs/>
        </w:rPr>
        <w:t>2013 IEEE 19th International Symposium on High Performance Computer Architecture (HPCA)</w:t>
      </w:r>
      <w:r>
        <w:t xml:space="preserve">. </w:t>
      </w:r>
      <w:hyperlink r:id="rId62" w:history="1">
        <w:r w:rsidRPr="008664AC">
          <w:rPr>
            <w:rStyle w:val="Hyperlink"/>
          </w:rPr>
          <w:t>https://doi.org/10.1109/hpca.2013.6522303</w:t>
        </w:r>
      </w:hyperlink>
    </w:p>
    <w:p w14:paraId="6366D16F" w14:textId="77777777" w:rsidR="005604A0" w:rsidRDefault="005604A0" w:rsidP="00303AAC"/>
    <w:p w14:paraId="73B33DAE" w14:textId="5106AC2E" w:rsidR="00303AAC" w:rsidRPr="0000135D" w:rsidRDefault="00303AAC" w:rsidP="00303AAC">
      <w:r w:rsidRPr="0000135D">
        <w:t xml:space="preserve">Adams, C. et al. (2022) Calculating Digital Emissions, In </w:t>
      </w:r>
      <w:r w:rsidRPr="0000135D">
        <w:rPr>
          <w:i/>
          <w:iCs/>
        </w:rPr>
        <w:t xml:space="preserve">Sustainable Web Design, </w:t>
      </w:r>
      <w:r w:rsidRPr="0000135D">
        <w:t xml:space="preserve">(Accessed: April, 12 20221) </w:t>
      </w:r>
      <w:hyperlink r:id="rId63" w:history="1">
        <w:r w:rsidRPr="0000135D">
          <w:rPr>
            <w:rStyle w:val="Hyperlink"/>
          </w:rPr>
          <w:t>https://sustainablewebdesign.org/calculating-digital-emissions/</w:t>
        </w:r>
      </w:hyperlink>
      <w:r w:rsidRPr="0000135D">
        <w:t xml:space="preserve"> </w:t>
      </w:r>
    </w:p>
    <w:p w14:paraId="01068F47" w14:textId="77777777" w:rsidR="00303AAC" w:rsidRPr="0000135D" w:rsidRDefault="00303AAC" w:rsidP="00303AAC"/>
    <w:p w14:paraId="3B77ABC1" w14:textId="48A6A794" w:rsidR="007130B3" w:rsidRPr="0000135D" w:rsidRDefault="007130B3" w:rsidP="007130B3">
      <w:pPr>
        <w:pStyle w:val="Heading1"/>
      </w:pPr>
      <w:bookmarkStart w:id="25" w:name="_Toc106643074"/>
      <w:r w:rsidRPr="0000135D">
        <w:t>Appendices</w:t>
      </w:r>
      <w:bookmarkEnd w:id="25"/>
    </w:p>
    <w:p w14:paraId="3C77C09E" w14:textId="5336ED3B" w:rsidR="008A424D" w:rsidRPr="0000135D" w:rsidRDefault="008A424D" w:rsidP="008A424D"/>
    <w:p w14:paraId="04C09122" w14:textId="43CEB18F" w:rsidR="008A424D" w:rsidRPr="0000135D" w:rsidRDefault="008A424D" w:rsidP="008A424D">
      <w:r w:rsidRPr="0000135D">
        <w:t>[notes]</w:t>
      </w:r>
    </w:p>
    <w:p w14:paraId="6B7E9B14" w14:textId="199C67D1" w:rsidR="008A424D" w:rsidRPr="0000135D" w:rsidRDefault="008A424D" w:rsidP="008A424D">
      <w:r w:rsidRPr="0000135D">
        <w:t xml:space="preserve">Mention any issues, </w:t>
      </w:r>
      <w:r w:rsidR="00176D40" w:rsidRPr="0000135D">
        <w:t>topics,</w:t>
      </w:r>
      <w:r w:rsidRPr="0000135D">
        <w:t xml:space="preserve"> and things to look into for future research</w:t>
      </w:r>
    </w:p>
    <w:sectPr w:rsidR="008A424D" w:rsidRPr="0000135D" w:rsidSect="005372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95E02"/>
    <w:multiLevelType w:val="hybridMultilevel"/>
    <w:tmpl w:val="FFA4BF7C"/>
    <w:lvl w:ilvl="0" w:tplc="16761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5516B"/>
    <w:multiLevelType w:val="hybridMultilevel"/>
    <w:tmpl w:val="414425CA"/>
    <w:lvl w:ilvl="0" w:tplc="E59AF2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76B1"/>
    <w:multiLevelType w:val="hybridMultilevel"/>
    <w:tmpl w:val="90A6A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61151"/>
    <w:multiLevelType w:val="hybridMultilevel"/>
    <w:tmpl w:val="1C1E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744CB"/>
    <w:multiLevelType w:val="hybridMultilevel"/>
    <w:tmpl w:val="C6BEF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52901"/>
    <w:multiLevelType w:val="hybridMultilevel"/>
    <w:tmpl w:val="F7AE7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91B0E"/>
    <w:multiLevelType w:val="hybridMultilevel"/>
    <w:tmpl w:val="5A52899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22AB333D"/>
    <w:multiLevelType w:val="hybridMultilevel"/>
    <w:tmpl w:val="D9868A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8CC"/>
    <w:multiLevelType w:val="hybridMultilevel"/>
    <w:tmpl w:val="22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27960"/>
    <w:multiLevelType w:val="hybridMultilevel"/>
    <w:tmpl w:val="1C7A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F4F16"/>
    <w:multiLevelType w:val="hybridMultilevel"/>
    <w:tmpl w:val="9DD2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465C0"/>
    <w:multiLevelType w:val="hybridMultilevel"/>
    <w:tmpl w:val="6F7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0A5397"/>
    <w:multiLevelType w:val="multilevel"/>
    <w:tmpl w:val="399677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872641F"/>
    <w:multiLevelType w:val="hybridMultilevel"/>
    <w:tmpl w:val="257EC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41E97"/>
    <w:multiLevelType w:val="hybridMultilevel"/>
    <w:tmpl w:val="BEC06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9E5F90"/>
    <w:multiLevelType w:val="hybridMultilevel"/>
    <w:tmpl w:val="A280A38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55772E"/>
    <w:multiLevelType w:val="hybridMultilevel"/>
    <w:tmpl w:val="C4581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4C0788"/>
    <w:multiLevelType w:val="hybridMultilevel"/>
    <w:tmpl w:val="A2BA5CE4"/>
    <w:lvl w:ilvl="0" w:tplc="6EE4A92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5610E9"/>
    <w:multiLevelType w:val="hybridMultilevel"/>
    <w:tmpl w:val="FF5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0C31B5"/>
    <w:multiLevelType w:val="hybridMultilevel"/>
    <w:tmpl w:val="3462DC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8"/>
  </w:num>
  <w:num w:numId="3">
    <w:abstractNumId w:val="14"/>
  </w:num>
  <w:num w:numId="4">
    <w:abstractNumId w:val="15"/>
  </w:num>
  <w:num w:numId="5">
    <w:abstractNumId w:val="2"/>
  </w:num>
  <w:num w:numId="6">
    <w:abstractNumId w:val="16"/>
  </w:num>
  <w:num w:numId="7">
    <w:abstractNumId w:val="18"/>
  </w:num>
  <w:num w:numId="8">
    <w:abstractNumId w:val="3"/>
  </w:num>
  <w:num w:numId="9">
    <w:abstractNumId w:val="9"/>
  </w:num>
  <w:num w:numId="10">
    <w:abstractNumId w:val="17"/>
  </w:num>
  <w:num w:numId="11">
    <w:abstractNumId w:val="1"/>
  </w:num>
  <w:num w:numId="12">
    <w:abstractNumId w:val="12"/>
  </w:num>
  <w:num w:numId="13">
    <w:abstractNumId w:val="13"/>
  </w:num>
  <w:num w:numId="14">
    <w:abstractNumId w:val="0"/>
  </w:num>
  <w:num w:numId="15">
    <w:abstractNumId w:val="4"/>
  </w:num>
  <w:num w:numId="16">
    <w:abstractNumId w:val="10"/>
  </w:num>
  <w:num w:numId="17">
    <w:abstractNumId w:val="6"/>
  </w:num>
  <w:num w:numId="18">
    <w:abstractNumId w:val="19"/>
  </w:num>
  <w:num w:numId="19">
    <w:abstractNumId w:val="7"/>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0C"/>
    <w:rsid w:val="0000135D"/>
    <w:rsid w:val="000056B2"/>
    <w:rsid w:val="00030087"/>
    <w:rsid w:val="00065E34"/>
    <w:rsid w:val="00074081"/>
    <w:rsid w:val="00074ADC"/>
    <w:rsid w:val="00085193"/>
    <w:rsid w:val="00091AB4"/>
    <w:rsid w:val="00094BD0"/>
    <w:rsid w:val="00095355"/>
    <w:rsid w:val="000A0E18"/>
    <w:rsid w:val="000A35DF"/>
    <w:rsid w:val="000A3FE8"/>
    <w:rsid w:val="000A4B06"/>
    <w:rsid w:val="000C1AF0"/>
    <w:rsid w:val="000C615C"/>
    <w:rsid w:val="000D1C83"/>
    <w:rsid w:val="000E5013"/>
    <w:rsid w:val="00117DCE"/>
    <w:rsid w:val="00120EAE"/>
    <w:rsid w:val="0012225F"/>
    <w:rsid w:val="00123E45"/>
    <w:rsid w:val="00125763"/>
    <w:rsid w:val="001278A1"/>
    <w:rsid w:val="001372B7"/>
    <w:rsid w:val="00153935"/>
    <w:rsid w:val="00154CDC"/>
    <w:rsid w:val="001553C9"/>
    <w:rsid w:val="00172FC9"/>
    <w:rsid w:val="00176D40"/>
    <w:rsid w:val="00177FF7"/>
    <w:rsid w:val="001869FB"/>
    <w:rsid w:val="0019134C"/>
    <w:rsid w:val="001924ED"/>
    <w:rsid w:val="001A11E1"/>
    <w:rsid w:val="001B2B65"/>
    <w:rsid w:val="001B564E"/>
    <w:rsid w:val="001C0933"/>
    <w:rsid w:val="001C1835"/>
    <w:rsid w:val="001D4F08"/>
    <w:rsid w:val="001E6C00"/>
    <w:rsid w:val="001F09E3"/>
    <w:rsid w:val="002024B7"/>
    <w:rsid w:val="00214A98"/>
    <w:rsid w:val="00226CCD"/>
    <w:rsid w:val="00235DD7"/>
    <w:rsid w:val="00245BD0"/>
    <w:rsid w:val="00261748"/>
    <w:rsid w:val="00266C84"/>
    <w:rsid w:val="00274F3E"/>
    <w:rsid w:val="002774AA"/>
    <w:rsid w:val="00297066"/>
    <w:rsid w:val="002A6BCB"/>
    <w:rsid w:val="002B622F"/>
    <w:rsid w:val="002C563B"/>
    <w:rsid w:val="002C6AA8"/>
    <w:rsid w:val="002D00E2"/>
    <w:rsid w:val="002D2104"/>
    <w:rsid w:val="00302C72"/>
    <w:rsid w:val="00303AAC"/>
    <w:rsid w:val="003100C1"/>
    <w:rsid w:val="00323ECA"/>
    <w:rsid w:val="0033434F"/>
    <w:rsid w:val="0034516C"/>
    <w:rsid w:val="00346018"/>
    <w:rsid w:val="0035219A"/>
    <w:rsid w:val="0035346B"/>
    <w:rsid w:val="00371AD5"/>
    <w:rsid w:val="00394344"/>
    <w:rsid w:val="0039613B"/>
    <w:rsid w:val="003A6E47"/>
    <w:rsid w:val="003B0CB4"/>
    <w:rsid w:val="003C085D"/>
    <w:rsid w:val="003C7B92"/>
    <w:rsid w:val="003D340A"/>
    <w:rsid w:val="003E1F96"/>
    <w:rsid w:val="003E4A01"/>
    <w:rsid w:val="003F6339"/>
    <w:rsid w:val="00404DE0"/>
    <w:rsid w:val="00426AD3"/>
    <w:rsid w:val="00433DA6"/>
    <w:rsid w:val="004451B0"/>
    <w:rsid w:val="004952C0"/>
    <w:rsid w:val="004B1F7F"/>
    <w:rsid w:val="004C3AC4"/>
    <w:rsid w:val="004E6B84"/>
    <w:rsid w:val="004F08A7"/>
    <w:rsid w:val="004F7890"/>
    <w:rsid w:val="00505505"/>
    <w:rsid w:val="00507C49"/>
    <w:rsid w:val="00525025"/>
    <w:rsid w:val="0053720C"/>
    <w:rsid w:val="00547B3C"/>
    <w:rsid w:val="005604A0"/>
    <w:rsid w:val="00561E85"/>
    <w:rsid w:val="00562F24"/>
    <w:rsid w:val="00563314"/>
    <w:rsid w:val="005769A5"/>
    <w:rsid w:val="005801E7"/>
    <w:rsid w:val="0059502D"/>
    <w:rsid w:val="005A73EA"/>
    <w:rsid w:val="005C453F"/>
    <w:rsid w:val="005D1974"/>
    <w:rsid w:val="005E6EF2"/>
    <w:rsid w:val="005E757B"/>
    <w:rsid w:val="005F3733"/>
    <w:rsid w:val="00602C71"/>
    <w:rsid w:val="00610E8F"/>
    <w:rsid w:val="00611061"/>
    <w:rsid w:val="00634E92"/>
    <w:rsid w:val="00641906"/>
    <w:rsid w:val="00641AB0"/>
    <w:rsid w:val="00642130"/>
    <w:rsid w:val="00655415"/>
    <w:rsid w:val="006733D4"/>
    <w:rsid w:val="00675CED"/>
    <w:rsid w:val="00681FB9"/>
    <w:rsid w:val="0068270C"/>
    <w:rsid w:val="00697753"/>
    <w:rsid w:val="006A15F9"/>
    <w:rsid w:val="006A4D53"/>
    <w:rsid w:val="006E2894"/>
    <w:rsid w:val="006E77FD"/>
    <w:rsid w:val="006E7E02"/>
    <w:rsid w:val="007033D5"/>
    <w:rsid w:val="00706B31"/>
    <w:rsid w:val="007130B3"/>
    <w:rsid w:val="007332C2"/>
    <w:rsid w:val="00750CBC"/>
    <w:rsid w:val="00784A21"/>
    <w:rsid w:val="007A4BE4"/>
    <w:rsid w:val="007C0156"/>
    <w:rsid w:val="007E209C"/>
    <w:rsid w:val="007E48E7"/>
    <w:rsid w:val="00800108"/>
    <w:rsid w:val="008037D6"/>
    <w:rsid w:val="00803F1C"/>
    <w:rsid w:val="008330BC"/>
    <w:rsid w:val="00837F9B"/>
    <w:rsid w:val="00852858"/>
    <w:rsid w:val="0085369C"/>
    <w:rsid w:val="008664AC"/>
    <w:rsid w:val="00880AE8"/>
    <w:rsid w:val="0088525B"/>
    <w:rsid w:val="008A424D"/>
    <w:rsid w:val="008A4FFA"/>
    <w:rsid w:val="008C7D41"/>
    <w:rsid w:val="008D5626"/>
    <w:rsid w:val="008D5D87"/>
    <w:rsid w:val="008D612E"/>
    <w:rsid w:val="008D6622"/>
    <w:rsid w:val="008F3474"/>
    <w:rsid w:val="008F3E00"/>
    <w:rsid w:val="009019DC"/>
    <w:rsid w:val="00913ECF"/>
    <w:rsid w:val="00914BFA"/>
    <w:rsid w:val="00915592"/>
    <w:rsid w:val="00921B49"/>
    <w:rsid w:val="009229E4"/>
    <w:rsid w:val="00922CFB"/>
    <w:rsid w:val="00962A59"/>
    <w:rsid w:val="00963D26"/>
    <w:rsid w:val="00967667"/>
    <w:rsid w:val="00970DE5"/>
    <w:rsid w:val="009714B3"/>
    <w:rsid w:val="009804C5"/>
    <w:rsid w:val="00992E25"/>
    <w:rsid w:val="009C5075"/>
    <w:rsid w:val="009E2B3C"/>
    <w:rsid w:val="009F2B73"/>
    <w:rsid w:val="00A07B64"/>
    <w:rsid w:val="00A14BEB"/>
    <w:rsid w:val="00A151F5"/>
    <w:rsid w:val="00A23412"/>
    <w:rsid w:val="00A26F65"/>
    <w:rsid w:val="00A31C78"/>
    <w:rsid w:val="00A330FB"/>
    <w:rsid w:val="00A57410"/>
    <w:rsid w:val="00A6029B"/>
    <w:rsid w:val="00A6143A"/>
    <w:rsid w:val="00A70B8F"/>
    <w:rsid w:val="00A80D02"/>
    <w:rsid w:val="00A81FFB"/>
    <w:rsid w:val="00A84C14"/>
    <w:rsid w:val="00A87B70"/>
    <w:rsid w:val="00A92C42"/>
    <w:rsid w:val="00A935AD"/>
    <w:rsid w:val="00A97063"/>
    <w:rsid w:val="00AA2B12"/>
    <w:rsid w:val="00AA2D0F"/>
    <w:rsid w:val="00AA3755"/>
    <w:rsid w:val="00AB08EA"/>
    <w:rsid w:val="00AB2CAA"/>
    <w:rsid w:val="00AB6850"/>
    <w:rsid w:val="00AC1EF6"/>
    <w:rsid w:val="00AF052D"/>
    <w:rsid w:val="00AF3D52"/>
    <w:rsid w:val="00AF7A71"/>
    <w:rsid w:val="00B127A5"/>
    <w:rsid w:val="00B2034E"/>
    <w:rsid w:val="00B30812"/>
    <w:rsid w:val="00B43CF0"/>
    <w:rsid w:val="00B61C18"/>
    <w:rsid w:val="00B64631"/>
    <w:rsid w:val="00B64DA4"/>
    <w:rsid w:val="00B67613"/>
    <w:rsid w:val="00B7502B"/>
    <w:rsid w:val="00B77B62"/>
    <w:rsid w:val="00B817E1"/>
    <w:rsid w:val="00B84696"/>
    <w:rsid w:val="00B87D68"/>
    <w:rsid w:val="00BB5AA8"/>
    <w:rsid w:val="00BF2C0D"/>
    <w:rsid w:val="00C061FF"/>
    <w:rsid w:val="00C06395"/>
    <w:rsid w:val="00C3162F"/>
    <w:rsid w:val="00C32888"/>
    <w:rsid w:val="00C3691E"/>
    <w:rsid w:val="00C37519"/>
    <w:rsid w:val="00C37E71"/>
    <w:rsid w:val="00C416C0"/>
    <w:rsid w:val="00C475AA"/>
    <w:rsid w:val="00C52059"/>
    <w:rsid w:val="00C7516C"/>
    <w:rsid w:val="00C7733F"/>
    <w:rsid w:val="00C82884"/>
    <w:rsid w:val="00C859EC"/>
    <w:rsid w:val="00C8789E"/>
    <w:rsid w:val="00C87BD8"/>
    <w:rsid w:val="00C97860"/>
    <w:rsid w:val="00CA723F"/>
    <w:rsid w:val="00CE0803"/>
    <w:rsid w:val="00CE5E6F"/>
    <w:rsid w:val="00D15EAE"/>
    <w:rsid w:val="00D21642"/>
    <w:rsid w:val="00D21A9C"/>
    <w:rsid w:val="00D27917"/>
    <w:rsid w:val="00D37DB3"/>
    <w:rsid w:val="00D46034"/>
    <w:rsid w:val="00D51ED3"/>
    <w:rsid w:val="00D81E2F"/>
    <w:rsid w:val="00D92FED"/>
    <w:rsid w:val="00DA0114"/>
    <w:rsid w:val="00DB3A89"/>
    <w:rsid w:val="00DB6D11"/>
    <w:rsid w:val="00DC7765"/>
    <w:rsid w:val="00DC7EE1"/>
    <w:rsid w:val="00DE7465"/>
    <w:rsid w:val="00DF5FDF"/>
    <w:rsid w:val="00E011FB"/>
    <w:rsid w:val="00E0245E"/>
    <w:rsid w:val="00E11720"/>
    <w:rsid w:val="00E20E45"/>
    <w:rsid w:val="00E21C38"/>
    <w:rsid w:val="00E26A3B"/>
    <w:rsid w:val="00E419D2"/>
    <w:rsid w:val="00E43984"/>
    <w:rsid w:val="00E64EEF"/>
    <w:rsid w:val="00E70B8C"/>
    <w:rsid w:val="00E74574"/>
    <w:rsid w:val="00E7693F"/>
    <w:rsid w:val="00E879A7"/>
    <w:rsid w:val="00E909A8"/>
    <w:rsid w:val="00E962ED"/>
    <w:rsid w:val="00E96792"/>
    <w:rsid w:val="00EA00D3"/>
    <w:rsid w:val="00EA127E"/>
    <w:rsid w:val="00EA4869"/>
    <w:rsid w:val="00EB1AA3"/>
    <w:rsid w:val="00EB5E8D"/>
    <w:rsid w:val="00EB736E"/>
    <w:rsid w:val="00EC26F3"/>
    <w:rsid w:val="00ED1FE5"/>
    <w:rsid w:val="00EF6B79"/>
    <w:rsid w:val="00EF7788"/>
    <w:rsid w:val="00F13946"/>
    <w:rsid w:val="00F13C46"/>
    <w:rsid w:val="00F179EB"/>
    <w:rsid w:val="00F405E1"/>
    <w:rsid w:val="00F76E60"/>
    <w:rsid w:val="00F844C0"/>
    <w:rsid w:val="00F924D2"/>
    <w:rsid w:val="00F969D9"/>
    <w:rsid w:val="00FA13B8"/>
    <w:rsid w:val="00FA471A"/>
    <w:rsid w:val="00FB1775"/>
    <w:rsid w:val="00FB3C4D"/>
    <w:rsid w:val="00FC60AE"/>
    <w:rsid w:val="00FD666E"/>
    <w:rsid w:val="00FE11F1"/>
    <w:rsid w:val="00FE2E06"/>
    <w:rsid w:val="00FE7A7F"/>
    <w:rsid w:val="00FF5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47C"/>
  <w15:chartTrackingRefBased/>
  <w15:docId w15:val="{A4324ADC-3893-4B20-A05E-DD645934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B3C"/>
  </w:style>
  <w:style w:type="paragraph" w:styleId="Heading1">
    <w:name w:val="heading 1"/>
    <w:basedOn w:val="Normal"/>
    <w:next w:val="Normal"/>
    <w:link w:val="Heading1Char"/>
    <w:uiPriority w:val="9"/>
    <w:qFormat/>
    <w:rsid w:val="0053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8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0B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20C"/>
    <w:pPr>
      <w:ind w:left="720"/>
      <w:contextualSpacing/>
    </w:pPr>
  </w:style>
  <w:style w:type="character" w:customStyle="1" w:styleId="Heading1Char">
    <w:name w:val="Heading 1 Char"/>
    <w:basedOn w:val="DefaultParagraphFont"/>
    <w:link w:val="Heading1"/>
    <w:uiPriority w:val="9"/>
    <w:rsid w:val="005372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372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0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3720C"/>
    <w:pPr>
      <w:outlineLvl w:val="9"/>
    </w:pPr>
  </w:style>
  <w:style w:type="paragraph" w:styleId="TOC2">
    <w:name w:val="toc 2"/>
    <w:basedOn w:val="Normal"/>
    <w:next w:val="Normal"/>
    <w:autoRedefine/>
    <w:uiPriority w:val="39"/>
    <w:unhideWhenUsed/>
    <w:rsid w:val="0053720C"/>
    <w:pPr>
      <w:spacing w:after="100"/>
      <w:ind w:left="220"/>
    </w:pPr>
    <w:rPr>
      <w:rFonts w:eastAsiaTheme="minorEastAsia" w:cs="Times New Roman"/>
    </w:rPr>
  </w:style>
  <w:style w:type="paragraph" w:styleId="TOC1">
    <w:name w:val="toc 1"/>
    <w:basedOn w:val="Normal"/>
    <w:next w:val="Normal"/>
    <w:autoRedefine/>
    <w:uiPriority w:val="39"/>
    <w:unhideWhenUsed/>
    <w:rsid w:val="0053720C"/>
    <w:pPr>
      <w:spacing w:after="100"/>
    </w:pPr>
    <w:rPr>
      <w:rFonts w:eastAsiaTheme="minorEastAsia" w:cs="Times New Roman"/>
    </w:rPr>
  </w:style>
  <w:style w:type="paragraph" w:styleId="TOC3">
    <w:name w:val="toc 3"/>
    <w:basedOn w:val="Normal"/>
    <w:next w:val="Normal"/>
    <w:autoRedefine/>
    <w:uiPriority w:val="39"/>
    <w:unhideWhenUsed/>
    <w:rsid w:val="0053720C"/>
    <w:pPr>
      <w:spacing w:after="100"/>
      <w:ind w:left="440"/>
    </w:pPr>
    <w:rPr>
      <w:rFonts w:eastAsiaTheme="minorEastAsia" w:cs="Times New Roman"/>
    </w:rPr>
  </w:style>
  <w:style w:type="character" w:styleId="Hyperlink">
    <w:name w:val="Hyperlink"/>
    <w:basedOn w:val="DefaultParagraphFont"/>
    <w:uiPriority w:val="99"/>
    <w:unhideWhenUsed/>
    <w:rsid w:val="0053720C"/>
    <w:rPr>
      <w:color w:val="0563C1" w:themeColor="hyperlink"/>
      <w:u w:val="single"/>
    </w:rPr>
  </w:style>
  <w:style w:type="paragraph" w:styleId="NoSpacing">
    <w:name w:val="No Spacing"/>
    <w:link w:val="NoSpacingChar"/>
    <w:uiPriority w:val="1"/>
    <w:qFormat/>
    <w:rsid w:val="0053720C"/>
    <w:pPr>
      <w:spacing w:after="0" w:line="240" w:lineRule="auto"/>
    </w:pPr>
    <w:rPr>
      <w:rFonts w:eastAsiaTheme="minorEastAsia"/>
    </w:rPr>
  </w:style>
  <w:style w:type="character" w:customStyle="1" w:styleId="NoSpacingChar">
    <w:name w:val="No Spacing Char"/>
    <w:basedOn w:val="DefaultParagraphFont"/>
    <w:link w:val="NoSpacing"/>
    <w:uiPriority w:val="1"/>
    <w:rsid w:val="0053720C"/>
    <w:rPr>
      <w:rFonts w:eastAsiaTheme="minorEastAsia"/>
    </w:rPr>
  </w:style>
  <w:style w:type="character" w:styleId="UnresolvedMention">
    <w:name w:val="Unresolved Mention"/>
    <w:basedOn w:val="DefaultParagraphFont"/>
    <w:uiPriority w:val="99"/>
    <w:semiHidden/>
    <w:unhideWhenUsed/>
    <w:rsid w:val="006A15F9"/>
    <w:rPr>
      <w:color w:val="605E5C"/>
      <w:shd w:val="clear" w:color="auto" w:fill="E1DFDD"/>
    </w:rPr>
  </w:style>
  <w:style w:type="character" w:customStyle="1" w:styleId="Heading2Char">
    <w:name w:val="Heading 2 Char"/>
    <w:basedOn w:val="DefaultParagraphFont"/>
    <w:link w:val="Heading2"/>
    <w:uiPriority w:val="9"/>
    <w:rsid w:val="006E28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14B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5025"/>
    <w:rPr>
      <w:color w:val="954F72" w:themeColor="followedHyperlink"/>
      <w:u w:val="single"/>
    </w:rPr>
  </w:style>
  <w:style w:type="character" w:customStyle="1" w:styleId="Heading3Char">
    <w:name w:val="Heading 3 Char"/>
    <w:basedOn w:val="DefaultParagraphFont"/>
    <w:link w:val="Heading3"/>
    <w:uiPriority w:val="9"/>
    <w:rsid w:val="000740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70B8C"/>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3691E"/>
    <w:pPr>
      <w:spacing w:after="200" w:line="240" w:lineRule="auto"/>
    </w:pPr>
    <w:rPr>
      <w:i/>
      <w:iCs/>
      <w:color w:val="44546A" w:themeColor="text2"/>
      <w:sz w:val="18"/>
      <w:szCs w:val="18"/>
    </w:rPr>
  </w:style>
  <w:style w:type="paragraph" w:styleId="NormalWeb">
    <w:name w:val="Normal (Web)"/>
    <w:basedOn w:val="Normal"/>
    <w:uiPriority w:val="99"/>
    <w:unhideWhenUsed/>
    <w:rsid w:val="00D216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5371">
      <w:bodyDiv w:val="1"/>
      <w:marLeft w:val="0"/>
      <w:marRight w:val="0"/>
      <w:marTop w:val="0"/>
      <w:marBottom w:val="0"/>
      <w:divBdr>
        <w:top w:val="none" w:sz="0" w:space="0" w:color="auto"/>
        <w:left w:val="none" w:sz="0" w:space="0" w:color="auto"/>
        <w:bottom w:val="none" w:sz="0" w:space="0" w:color="auto"/>
        <w:right w:val="none" w:sz="0" w:space="0" w:color="auto"/>
      </w:divBdr>
    </w:div>
    <w:div w:id="102774698">
      <w:bodyDiv w:val="1"/>
      <w:marLeft w:val="0"/>
      <w:marRight w:val="0"/>
      <w:marTop w:val="0"/>
      <w:marBottom w:val="0"/>
      <w:divBdr>
        <w:top w:val="none" w:sz="0" w:space="0" w:color="auto"/>
        <w:left w:val="none" w:sz="0" w:space="0" w:color="auto"/>
        <w:bottom w:val="none" w:sz="0" w:space="0" w:color="auto"/>
        <w:right w:val="none" w:sz="0" w:space="0" w:color="auto"/>
      </w:divBdr>
    </w:div>
    <w:div w:id="102842768">
      <w:bodyDiv w:val="1"/>
      <w:marLeft w:val="0"/>
      <w:marRight w:val="0"/>
      <w:marTop w:val="0"/>
      <w:marBottom w:val="0"/>
      <w:divBdr>
        <w:top w:val="none" w:sz="0" w:space="0" w:color="auto"/>
        <w:left w:val="none" w:sz="0" w:space="0" w:color="auto"/>
        <w:bottom w:val="none" w:sz="0" w:space="0" w:color="auto"/>
        <w:right w:val="none" w:sz="0" w:space="0" w:color="auto"/>
      </w:divBdr>
    </w:div>
    <w:div w:id="149908159">
      <w:bodyDiv w:val="1"/>
      <w:marLeft w:val="0"/>
      <w:marRight w:val="0"/>
      <w:marTop w:val="0"/>
      <w:marBottom w:val="0"/>
      <w:divBdr>
        <w:top w:val="none" w:sz="0" w:space="0" w:color="auto"/>
        <w:left w:val="none" w:sz="0" w:space="0" w:color="auto"/>
        <w:bottom w:val="none" w:sz="0" w:space="0" w:color="auto"/>
        <w:right w:val="none" w:sz="0" w:space="0" w:color="auto"/>
      </w:divBdr>
    </w:div>
    <w:div w:id="181212140">
      <w:bodyDiv w:val="1"/>
      <w:marLeft w:val="0"/>
      <w:marRight w:val="0"/>
      <w:marTop w:val="0"/>
      <w:marBottom w:val="0"/>
      <w:divBdr>
        <w:top w:val="none" w:sz="0" w:space="0" w:color="auto"/>
        <w:left w:val="none" w:sz="0" w:space="0" w:color="auto"/>
        <w:bottom w:val="none" w:sz="0" w:space="0" w:color="auto"/>
        <w:right w:val="none" w:sz="0" w:space="0" w:color="auto"/>
      </w:divBdr>
    </w:div>
    <w:div w:id="232812999">
      <w:bodyDiv w:val="1"/>
      <w:marLeft w:val="0"/>
      <w:marRight w:val="0"/>
      <w:marTop w:val="0"/>
      <w:marBottom w:val="0"/>
      <w:divBdr>
        <w:top w:val="none" w:sz="0" w:space="0" w:color="auto"/>
        <w:left w:val="none" w:sz="0" w:space="0" w:color="auto"/>
        <w:bottom w:val="none" w:sz="0" w:space="0" w:color="auto"/>
        <w:right w:val="none" w:sz="0" w:space="0" w:color="auto"/>
      </w:divBdr>
    </w:div>
    <w:div w:id="258146390">
      <w:bodyDiv w:val="1"/>
      <w:marLeft w:val="0"/>
      <w:marRight w:val="0"/>
      <w:marTop w:val="0"/>
      <w:marBottom w:val="0"/>
      <w:divBdr>
        <w:top w:val="none" w:sz="0" w:space="0" w:color="auto"/>
        <w:left w:val="none" w:sz="0" w:space="0" w:color="auto"/>
        <w:bottom w:val="none" w:sz="0" w:space="0" w:color="auto"/>
        <w:right w:val="none" w:sz="0" w:space="0" w:color="auto"/>
      </w:divBdr>
    </w:div>
    <w:div w:id="275601410">
      <w:bodyDiv w:val="1"/>
      <w:marLeft w:val="0"/>
      <w:marRight w:val="0"/>
      <w:marTop w:val="0"/>
      <w:marBottom w:val="0"/>
      <w:divBdr>
        <w:top w:val="none" w:sz="0" w:space="0" w:color="auto"/>
        <w:left w:val="none" w:sz="0" w:space="0" w:color="auto"/>
        <w:bottom w:val="none" w:sz="0" w:space="0" w:color="auto"/>
        <w:right w:val="none" w:sz="0" w:space="0" w:color="auto"/>
      </w:divBdr>
    </w:div>
    <w:div w:id="282880557">
      <w:bodyDiv w:val="1"/>
      <w:marLeft w:val="0"/>
      <w:marRight w:val="0"/>
      <w:marTop w:val="0"/>
      <w:marBottom w:val="0"/>
      <w:divBdr>
        <w:top w:val="none" w:sz="0" w:space="0" w:color="auto"/>
        <w:left w:val="none" w:sz="0" w:space="0" w:color="auto"/>
        <w:bottom w:val="none" w:sz="0" w:space="0" w:color="auto"/>
        <w:right w:val="none" w:sz="0" w:space="0" w:color="auto"/>
      </w:divBdr>
    </w:div>
    <w:div w:id="284313866">
      <w:bodyDiv w:val="1"/>
      <w:marLeft w:val="0"/>
      <w:marRight w:val="0"/>
      <w:marTop w:val="0"/>
      <w:marBottom w:val="0"/>
      <w:divBdr>
        <w:top w:val="none" w:sz="0" w:space="0" w:color="auto"/>
        <w:left w:val="none" w:sz="0" w:space="0" w:color="auto"/>
        <w:bottom w:val="none" w:sz="0" w:space="0" w:color="auto"/>
        <w:right w:val="none" w:sz="0" w:space="0" w:color="auto"/>
      </w:divBdr>
    </w:div>
    <w:div w:id="292446575">
      <w:bodyDiv w:val="1"/>
      <w:marLeft w:val="0"/>
      <w:marRight w:val="0"/>
      <w:marTop w:val="0"/>
      <w:marBottom w:val="0"/>
      <w:divBdr>
        <w:top w:val="none" w:sz="0" w:space="0" w:color="auto"/>
        <w:left w:val="none" w:sz="0" w:space="0" w:color="auto"/>
        <w:bottom w:val="none" w:sz="0" w:space="0" w:color="auto"/>
        <w:right w:val="none" w:sz="0" w:space="0" w:color="auto"/>
      </w:divBdr>
    </w:div>
    <w:div w:id="293754796">
      <w:bodyDiv w:val="1"/>
      <w:marLeft w:val="0"/>
      <w:marRight w:val="0"/>
      <w:marTop w:val="0"/>
      <w:marBottom w:val="0"/>
      <w:divBdr>
        <w:top w:val="none" w:sz="0" w:space="0" w:color="auto"/>
        <w:left w:val="none" w:sz="0" w:space="0" w:color="auto"/>
        <w:bottom w:val="none" w:sz="0" w:space="0" w:color="auto"/>
        <w:right w:val="none" w:sz="0" w:space="0" w:color="auto"/>
      </w:divBdr>
    </w:div>
    <w:div w:id="337731567">
      <w:bodyDiv w:val="1"/>
      <w:marLeft w:val="0"/>
      <w:marRight w:val="0"/>
      <w:marTop w:val="0"/>
      <w:marBottom w:val="0"/>
      <w:divBdr>
        <w:top w:val="none" w:sz="0" w:space="0" w:color="auto"/>
        <w:left w:val="none" w:sz="0" w:space="0" w:color="auto"/>
        <w:bottom w:val="none" w:sz="0" w:space="0" w:color="auto"/>
        <w:right w:val="none" w:sz="0" w:space="0" w:color="auto"/>
      </w:divBdr>
    </w:div>
    <w:div w:id="408425689">
      <w:bodyDiv w:val="1"/>
      <w:marLeft w:val="0"/>
      <w:marRight w:val="0"/>
      <w:marTop w:val="0"/>
      <w:marBottom w:val="0"/>
      <w:divBdr>
        <w:top w:val="none" w:sz="0" w:space="0" w:color="auto"/>
        <w:left w:val="none" w:sz="0" w:space="0" w:color="auto"/>
        <w:bottom w:val="none" w:sz="0" w:space="0" w:color="auto"/>
        <w:right w:val="none" w:sz="0" w:space="0" w:color="auto"/>
      </w:divBdr>
    </w:div>
    <w:div w:id="461848232">
      <w:bodyDiv w:val="1"/>
      <w:marLeft w:val="0"/>
      <w:marRight w:val="0"/>
      <w:marTop w:val="0"/>
      <w:marBottom w:val="0"/>
      <w:divBdr>
        <w:top w:val="none" w:sz="0" w:space="0" w:color="auto"/>
        <w:left w:val="none" w:sz="0" w:space="0" w:color="auto"/>
        <w:bottom w:val="none" w:sz="0" w:space="0" w:color="auto"/>
        <w:right w:val="none" w:sz="0" w:space="0" w:color="auto"/>
      </w:divBdr>
    </w:div>
    <w:div w:id="562564232">
      <w:bodyDiv w:val="1"/>
      <w:marLeft w:val="0"/>
      <w:marRight w:val="0"/>
      <w:marTop w:val="0"/>
      <w:marBottom w:val="0"/>
      <w:divBdr>
        <w:top w:val="none" w:sz="0" w:space="0" w:color="auto"/>
        <w:left w:val="none" w:sz="0" w:space="0" w:color="auto"/>
        <w:bottom w:val="none" w:sz="0" w:space="0" w:color="auto"/>
        <w:right w:val="none" w:sz="0" w:space="0" w:color="auto"/>
      </w:divBdr>
    </w:div>
    <w:div w:id="626931001">
      <w:bodyDiv w:val="1"/>
      <w:marLeft w:val="0"/>
      <w:marRight w:val="0"/>
      <w:marTop w:val="0"/>
      <w:marBottom w:val="0"/>
      <w:divBdr>
        <w:top w:val="none" w:sz="0" w:space="0" w:color="auto"/>
        <w:left w:val="none" w:sz="0" w:space="0" w:color="auto"/>
        <w:bottom w:val="none" w:sz="0" w:space="0" w:color="auto"/>
        <w:right w:val="none" w:sz="0" w:space="0" w:color="auto"/>
      </w:divBdr>
    </w:div>
    <w:div w:id="651326653">
      <w:bodyDiv w:val="1"/>
      <w:marLeft w:val="0"/>
      <w:marRight w:val="0"/>
      <w:marTop w:val="0"/>
      <w:marBottom w:val="0"/>
      <w:divBdr>
        <w:top w:val="none" w:sz="0" w:space="0" w:color="auto"/>
        <w:left w:val="none" w:sz="0" w:space="0" w:color="auto"/>
        <w:bottom w:val="none" w:sz="0" w:space="0" w:color="auto"/>
        <w:right w:val="none" w:sz="0" w:space="0" w:color="auto"/>
      </w:divBdr>
    </w:div>
    <w:div w:id="777144596">
      <w:bodyDiv w:val="1"/>
      <w:marLeft w:val="0"/>
      <w:marRight w:val="0"/>
      <w:marTop w:val="0"/>
      <w:marBottom w:val="0"/>
      <w:divBdr>
        <w:top w:val="none" w:sz="0" w:space="0" w:color="auto"/>
        <w:left w:val="none" w:sz="0" w:space="0" w:color="auto"/>
        <w:bottom w:val="none" w:sz="0" w:space="0" w:color="auto"/>
        <w:right w:val="none" w:sz="0" w:space="0" w:color="auto"/>
      </w:divBdr>
    </w:div>
    <w:div w:id="814948989">
      <w:bodyDiv w:val="1"/>
      <w:marLeft w:val="0"/>
      <w:marRight w:val="0"/>
      <w:marTop w:val="0"/>
      <w:marBottom w:val="0"/>
      <w:divBdr>
        <w:top w:val="none" w:sz="0" w:space="0" w:color="auto"/>
        <w:left w:val="none" w:sz="0" w:space="0" w:color="auto"/>
        <w:bottom w:val="none" w:sz="0" w:space="0" w:color="auto"/>
        <w:right w:val="none" w:sz="0" w:space="0" w:color="auto"/>
      </w:divBdr>
    </w:div>
    <w:div w:id="824009404">
      <w:bodyDiv w:val="1"/>
      <w:marLeft w:val="0"/>
      <w:marRight w:val="0"/>
      <w:marTop w:val="0"/>
      <w:marBottom w:val="0"/>
      <w:divBdr>
        <w:top w:val="none" w:sz="0" w:space="0" w:color="auto"/>
        <w:left w:val="none" w:sz="0" w:space="0" w:color="auto"/>
        <w:bottom w:val="none" w:sz="0" w:space="0" w:color="auto"/>
        <w:right w:val="none" w:sz="0" w:space="0" w:color="auto"/>
      </w:divBdr>
    </w:div>
    <w:div w:id="911693244">
      <w:bodyDiv w:val="1"/>
      <w:marLeft w:val="0"/>
      <w:marRight w:val="0"/>
      <w:marTop w:val="0"/>
      <w:marBottom w:val="0"/>
      <w:divBdr>
        <w:top w:val="none" w:sz="0" w:space="0" w:color="auto"/>
        <w:left w:val="none" w:sz="0" w:space="0" w:color="auto"/>
        <w:bottom w:val="none" w:sz="0" w:space="0" w:color="auto"/>
        <w:right w:val="none" w:sz="0" w:space="0" w:color="auto"/>
      </w:divBdr>
    </w:div>
    <w:div w:id="928538991">
      <w:bodyDiv w:val="1"/>
      <w:marLeft w:val="0"/>
      <w:marRight w:val="0"/>
      <w:marTop w:val="0"/>
      <w:marBottom w:val="0"/>
      <w:divBdr>
        <w:top w:val="none" w:sz="0" w:space="0" w:color="auto"/>
        <w:left w:val="none" w:sz="0" w:space="0" w:color="auto"/>
        <w:bottom w:val="none" w:sz="0" w:space="0" w:color="auto"/>
        <w:right w:val="none" w:sz="0" w:space="0" w:color="auto"/>
      </w:divBdr>
    </w:div>
    <w:div w:id="984091679">
      <w:bodyDiv w:val="1"/>
      <w:marLeft w:val="0"/>
      <w:marRight w:val="0"/>
      <w:marTop w:val="0"/>
      <w:marBottom w:val="0"/>
      <w:divBdr>
        <w:top w:val="none" w:sz="0" w:space="0" w:color="auto"/>
        <w:left w:val="none" w:sz="0" w:space="0" w:color="auto"/>
        <w:bottom w:val="none" w:sz="0" w:space="0" w:color="auto"/>
        <w:right w:val="none" w:sz="0" w:space="0" w:color="auto"/>
      </w:divBdr>
    </w:div>
    <w:div w:id="1019548820">
      <w:bodyDiv w:val="1"/>
      <w:marLeft w:val="0"/>
      <w:marRight w:val="0"/>
      <w:marTop w:val="0"/>
      <w:marBottom w:val="0"/>
      <w:divBdr>
        <w:top w:val="none" w:sz="0" w:space="0" w:color="auto"/>
        <w:left w:val="none" w:sz="0" w:space="0" w:color="auto"/>
        <w:bottom w:val="none" w:sz="0" w:space="0" w:color="auto"/>
        <w:right w:val="none" w:sz="0" w:space="0" w:color="auto"/>
      </w:divBdr>
    </w:div>
    <w:div w:id="1055352272">
      <w:bodyDiv w:val="1"/>
      <w:marLeft w:val="0"/>
      <w:marRight w:val="0"/>
      <w:marTop w:val="0"/>
      <w:marBottom w:val="0"/>
      <w:divBdr>
        <w:top w:val="none" w:sz="0" w:space="0" w:color="auto"/>
        <w:left w:val="none" w:sz="0" w:space="0" w:color="auto"/>
        <w:bottom w:val="none" w:sz="0" w:space="0" w:color="auto"/>
        <w:right w:val="none" w:sz="0" w:space="0" w:color="auto"/>
      </w:divBdr>
    </w:div>
    <w:div w:id="1064332718">
      <w:bodyDiv w:val="1"/>
      <w:marLeft w:val="0"/>
      <w:marRight w:val="0"/>
      <w:marTop w:val="0"/>
      <w:marBottom w:val="0"/>
      <w:divBdr>
        <w:top w:val="none" w:sz="0" w:space="0" w:color="auto"/>
        <w:left w:val="none" w:sz="0" w:space="0" w:color="auto"/>
        <w:bottom w:val="none" w:sz="0" w:space="0" w:color="auto"/>
        <w:right w:val="none" w:sz="0" w:space="0" w:color="auto"/>
      </w:divBdr>
    </w:div>
    <w:div w:id="1212231647">
      <w:bodyDiv w:val="1"/>
      <w:marLeft w:val="0"/>
      <w:marRight w:val="0"/>
      <w:marTop w:val="0"/>
      <w:marBottom w:val="0"/>
      <w:divBdr>
        <w:top w:val="none" w:sz="0" w:space="0" w:color="auto"/>
        <w:left w:val="none" w:sz="0" w:space="0" w:color="auto"/>
        <w:bottom w:val="none" w:sz="0" w:space="0" w:color="auto"/>
        <w:right w:val="none" w:sz="0" w:space="0" w:color="auto"/>
      </w:divBdr>
      <w:divsChild>
        <w:div w:id="936212273">
          <w:marLeft w:val="0"/>
          <w:marRight w:val="0"/>
          <w:marTop w:val="0"/>
          <w:marBottom w:val="0"/>
          <w:divBdr>
            <w:top w:val="none" w:sz="0" w:space="0" w:color="auto"/>
            <w:left w:val="none" w:sz="0" w:space="0" w:color="auto"/>
            <w:bottom w:val="none" w:sz="0" w:space="0" w:color="auto"/>
            <w:right w:val="none" w:sz="0" w:space="0" w:color="auto"/>
          </w:divBdr>
        </w:div>
      </w:divsChild>
    </w:div>
    <w:div w:id="1228801361">
      <w:bodyDiv w:val="1"/>
      <w:marLeft w:val="0"/>
      <w:marRight w:val="0"/>
      <w:marTop w:val="0"/>
      <w:marBottom w:val="0"/>
      <w:divBdr>
        <w:top w:val="none" w:sz="0" w:space="0" w:color="auto"/>
        <w:left w:val="none" w:sz="0" w:space="0" w:color="auto"/>
        <w:bottom w:val="none" w:sz="0" w:space="0" w:color="auto"/>
        <w:right w:val="none" w:sz="0" w:space="0" w:color="auto"/>
      </w:divBdr>
    </w:div>
    <w:div w:id="1264342716">
      <w:bodyDiv w:val="1"/>
      <w:marLeft w:val="0"/>
      <w:marRight w:val="0"/>
      <w:marTop w:val="0"/>
      <w:marBottom w:val="0"/>
      <w:divBdr>
        <w:top w:val="none" w:sz="0" w:space="0" w:color="auto"/>
        <w:left w:val="none" w:sz="0" w:space="0" w:color="auto"/>
        <w:bottom w:val="none" w:sz="0" w:space="0" w:color="auto"/>
        <w:right w:val="none" w:sz="0" w:space="0" w:color="auto"/>
      </w:divBdr>
    </w:div>
    <w:div w:id="1341391602">
      <w:bodyDiv w:val="1"/>
      <w:marLeft w:val="0"/>
      <w:marRight w:val="0"/>
      <w:marTop w:val="0"/>
      <w:marBottom w:val="0"/>
      <w:divBdr>
        <w:top w:val="none" w:sz="0" w:space="0" w:color="auto"/>
        <w:left w:val="none" w:sz="0" w:space="0" w:color="auto"/>
        <w:bottom w:val="none" w:sz="0" w:space="0" w:color="auto"/>
        <w:right w:val="none" w:sz="0" w:space="0" w:color="auto"/>
      </w:divBdr>
    </w:div>
    <w:div w:id="1422335398">
      <w:bodyDiv w:val="1"/>
      <w:marLeft w:val="0"/>
      <w:marRight w:val="0"/>
      <w:marTop w:val="0"/>
      <w:marBottom w:val="0"/>
      <w:divBdr>
        <w:top w:val="none" w:sz="0" w:space="0" w:color="auto"/>
        <w:left w:val="none" w:sz="0" w:space="0" w:color="auto"/>
        <w:bottom w:val="none" w:sz="0" w:space="0" w:color="auto"/>
        <w:right w:val="none" w:sz="0" w:space="0" w:color="auto"/>
      </w:divBdr>
    </w:div>
    <w:div w:id="1433622204">
      <w:bodyDiv w:val="1"/>
      <w:marLeft w:val="0"/>
      <w:marRight w:val="0"/>
      <w:marTop w:val="0"/>
      <w:marBottom w:val="0"/>
      <w:divBdr>
        <w:top w:val="none" w:sz="0" w:space="0" w:color="auto"/>
        <w:left w:val="none" w:sz="0" w:space="0" w:color="auto"/>
        <w:bottom w:val="none" w:sz="0" w:space="0" w:color="auto"/>
        <w:right w:val="none" w:sz="0" w:space="0" w:color="auto"/>
      </w:divBdr>
    </w:div>
    <w:div w:id="1515260985">
      <w:bodyDiv w:val="1"/>
      <w:marLeft w:val="0"/>
      <w:marRight w:val="0"/>
      <w:marTop w:val="0"/>
      <w:marBottom w:val="0"/>
      <w:divBdr>
        <w:top w:val="none" w:sz="0" w:space="0" w:color="auto"/>
        <w:left w:val="none" w:sz="0" w:space="0" w:color="auto"/>
        <w:bottom w:val="none" w:sz="0" w:space="0" w:color="auto"/>
        <w:right w:val="none" w:sz="0" w:space="0" w:color="auto"/>
      </w:divBdr>
    </w:div>
    <w:div w:id="1580557788">
      <w:bodyDiv w:val="1"/>
      <w:marLeft w:val="0"/>
      <w:marRight w:val="0"/>
      <w:marTop w:val="0"/>
      <w:marBottom w:val="0"/>
      <w:divBdr>
        <w:top w:val="none" w:sz="0" w:space="0" w:color="auto"/>
        <w:left w:val="none" w:sz="0" w:space="0" w:color="auto"/>
        <w:bottom w:val="none" w:sz="0" w:space="0" w:color="auto"/>
        <w:right w:val="none" w:sz="0" w:space="0" w:color="auto"/>
      </w:divBdr>
    </w:div>
    <w:div w:id="1664433348">
      <w:bodyDiv w:val="1"/>
      <w:marLeft w:val="0"/>
      <w:marRight w:val="0"/>
      <w:marTop w:val="0"/>
      <w:marBottom w:val="0"/>
      <w:divBdr>
        <w:top w:val="none" w:sz="0" w:space="0" w:color="auto"/>
        <w:left w:val="none" w:sz="0" w:space="0" w:color="auto"/>
        <w:bottom w:val="none" w:sz="0" w:space="0" w:color="auto"/>
        <w:right w:val="none" w:sz="0" w:space="0" w:color="auto"/>
      </w:divBdr>
    </w:div>
    <w:div w:id="1831362584">
      <w:bodyDiv w:val="1"/>
      <w:marLeft w:val="0"/>
      <w:marRight w:val="0"/>
      <w:marTop w:val="0"/>
      <w:marBottom w:val="0"/>
      <w:divBdr>
        <w:top w:val="none" w:sz="0" w:space="0" w:color="auto"/>
        <w:left w:val="none" w:sz="0" w:space="0" w:color="auto"/>
        <w:bottom w:val="none" w:sz="0" w:space="0" w:color="auto"/>
        <w:right w:val="none" w:sz="0" w:space="0" w:color="auto"/>
      </w:divBdr>
    </w:div>
    <w:div w:id="1836071339">
      <w:bodyDiv w:val="1"/>
      <w:marLeft w:val="0"/>
      <w:marRight w:val="0"/>
      <w:marTop w:val="0"/>
      <w:marBottom w:val="0"/>
      <w:divBdr>
        <w:top w:val="none" w:sz="0" w:space="0" w:color="auto"/>
        <w:left w:val="none" w:sz="0" w:space="0" w:color="auto"/>
        <w:bottom w:val="none" w:sz="0" w:space="0" w:color="auto"/>
        <w:right w:val="none" w:sz="0" w:space="0" w:color="auto"/>
      </w:divBdr>
    </w:div>
    <w:div w:id="1846674536">
      <w:bodyDiv w:val="1"/>
      <w:marLeft w:val="0"/>
      <w:marRight w:val="0"/>
      <w:marTop w:val="0"/>
      <w:marBottom w:val="0"/>
      <w:divBdr>
        <w:top w:val="none" w:sz="0" w:space="0" w:color="auto"/>
        <w:left w:val="none" w:sz="0" w:space="0" w:color="auto"/>
        <w:bottom w:val="none" w:sz="0" w:space="0" w:color="auto"/>
        <w:right w:val="none" w:sz="0" w:space="0" w:color="auto"/>
      </w:divBdr>
    </w:div>
    <w:div w:id="1874881077">
      <w:bodyDiv w:val="1"/>
      <w:marLeft w:val="0"/>
      <w:marRight w:val="0"/>
      <w:marTop w:val="0"/>
      <w:marBottom w:val="0"/>
      <w:divBdr>
        <w:top w:val="none" w:sz="0" w:space="0" w:color="auto"/>
        <w:left w:val="none" w:sz="0" w:space="0" w:color="auto"/>
        <w:bottom w:val="none" w:sz="0" w:space="0" w:color="auto"/>
        <w:right w:val="none" w:sz="0" w:space="0" w:color="auto"/>
      </w:divBdr>
    </w:div>
    <w:div w:id="1910454446">
      <w:bodyDiv w:val="1"/>
      <w:marLeft w:val="0"/>
      <w:marRight w:val="0"/>
      <w:marTop w:val="0"/>
      <w:marBottom w:val="0"/>
      <w:divBdr>
        <w:top w:val="none" w:sz="0" w:space="0" w:color="auto"/>
        <w:left w:val="none" w:sz="0" w:space="0" w:color="auto"/>
        <w:bottom w:val="none" w:sz="0" w:space="0" w:color="auto"/>
        <w:right w:val="none" w:sz="0" w:space="0" w:color="auto"/>
      </w:divBdr>
    </w:div>
    <w:div w:id="1928075577">
      <w:bodyDiv w:val="1"/>
      <w:marLeft w:val="0"/>
      <w:marRight w:val="0"/>
      <w:marTop w:val="0"/>
      <w:marBottom w:val="0"/>
      <w:divBdr>
        <w:top w:val="none" w:sz="0" w:space="0" w:color="auto"/>
        <w:left w:val="none" w:sz="0" w:space="0" w:color="auto"/>
        <w:bottom w:val="none" w:sz="0" w:space="0" w:color="auto"/>
        <w:right w:val="none" w:sz="0" w:space="0" w:color="auto"/>
      </w:divBdr>
    </w:div>
    <w:div w:id="2080592533">
      <w:bodyDiv w:val="1"/>
      <w:marLeft w:val="0"/>
      <w:marRight w:val="0"/>
      <w:marTop w:val="0"/>
      <w:marBottom w:val="0"/>
      <w:divBdr>
        <w:top w:val="none" w:sz="0" w:space="0" w:color="auto"/>
        <w:left w:val="none" w:sz="0" w:space="0" w:color="auto"/>
        <w:bottom w:val="none" w:sz="0" w:space="0" w:color="auto"/>
        <w:right w:val="none" w:sz="0" w:space="0" w:color="auto"/>
      </w:divBdr>
    </w:div>
    <w:div w:id="213486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Tabachnick,%20B.%20G.,%20&amp;%20Fidell,%20L.%20S.%20(2013).Using%20multivariatestatistics(6th%20ed.).%20Boston,%20MA:%20Pearson." TargetMode="Externa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www.epa.gov/ghgemissions/global-greenhouse-gas-emissions-data%23:~:text=Global%20carbon%20emissions%20from%20fossil,increase%20from%201970%20to%202011" TargetMode="External"/><Relationship Id="rId47" Type="http://schemas.openxmlformats.org/officeDocument/2006/relationships/hyperlink" Target="https://global-internet-map-2021.telegeography.com/" TargetMode="External"/><Relationship Id="rId50" Type="http://schemas.openxmlformats.org/officeDocument/2006/relationships/hyperlink" Target="https://doi.org/10.14722/ndss.2019.23386" TargetMode="External"/><Relationship Id="rId55" Type="http://schemas.openxmlformats.org/officeDocument/2006/relationships/hyperlink" Target="https://www.statista.com/statistics/1289755/internet-access-by-device-worldwide/" TargetMode="External"/><Relationship Id="rId63" Type="http://schemas.openxmlformats.org/officeDocument/2006/relationships/hyperlink" Target="https://sustainablewebdesign.org/calculating-digital-emissions/"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numpy.org/doc/stable/reference/index.html" TargetMode="External"/><Relationship Id="rId29" Type="http://schemas.openxmlformats.org/officeDocument/2006/relationships/image" Target="media/image6.png"/><Relationship Id="rId11" Type="http://schemas.openxmlformats.org/officeDocument/2006/relationships/hyperlink" Target="https://tranco-list.eu/" TargetMode="External"/><Relationship Id="rId24" Type="http://schemas.openxmlformats.org/officeDocument/2006/relationships/hyperlink" Target="Grubbs,%20%20F.E.%20%20(1969),%20" TargetMode="External"/><Relationship Id="rId32" Type="http://schemas.openxmlformats.org/officeDocument/2006/relationships/hyperlink" Target="https://warnerbrosgames.com/" TargetMode="External"/><Relationship Id="rId37" Type="http://schemas.openxmlformats.org/officeDocument/2006/relationships/hyperlink" Target="http://archive.icann.org/en/tlds/" TargetMode="External"/><Relationship Id="rId40" Type="http://schemas.openxmlformats.org/officeDocument/2006/relationships/hyperlink" Target="https://doi.org/10.1007/978-3-0348-9022-9_2" TargetMode="External"/><Relationship Id="rId45" Type="http://schemas.openxmlformats.org/officeDocument/2006/relationships/hyperlink" Target="https://www.iea.org/reports/more-data-less-energy" TargetMode="External"/><Relationship Id="rId53" Type="http://schemas.openxmlformats.org/officeDocument/2006/relationships/hyperlink" Target="https://www.nationalgrideso.com/future-energy/net-zero-explained/what-carbon-intensity" TargetMode="External"/><Relationship Id="rId58" Type="http://schemas.openxmlformats.org/officeDocument/2006/relationships/hyperlink" Target="https://theshiftproject.org/wp-content/uploads/2019/03/Lean-ICT-Report_The-Shift-Project_2019.pdf/" TargetMode="External"/><Relationship Id="rId5" Type="http://schemas.openxmlformats.org/officeDocument/2006/relationships/settings" Target="settings.xml"/><Relationship Id="rId61" Type="http://schemas.openxmlformats.org/officeDocument/2006/relationships/hyperlink" Target="https://library.wmo.int/doc_num.php?explnum_id=10618" TargetMode="External"/><Relationship Id="rId19" Type="http://schemas.openxmlformats.org/officeDocument/2006/relationships/hyperlink" Target="https://ember-climate.org/data/data-explorer/" TargetMode="External"/><Relationship Id="rId14" Type="http://schemas.openxmlformats.org/officeDocument/2006/relationships/hyperlink" Target="https://pypi.org/project/throttler/" TargetMode="External"/><Relationship Id="rId22" Type="http://schemas.openxmlformats.org/officeDocument/2006/relationships/hyperlink" Target="https://www.lematin.ma/"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hyperlink" Target="https://doi.org/10.1016/j.aaspro.2016.02.077" TargetMode="External"/><Relationship Id="rId48" Type="http://schemas.openxmlformats.org/officeDocument/2006/relationships/hyperlink" Target="https://www.epa.gov/sustainability/learn-about-sustainability" TargetMode="External"/><Relationship Id="rId56" Type="http://schemas.openxmlformats.org/officeDocument/2006/relationships/hyperlink" Target="https://www.ericsson.com/4907a4/assets/local/reports-papers/consumerlab/reports/2020/ericsson-true-or-false-report-screen.pdf" TargetMode="External"/><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www.climate.gov/news-features/understanding-climate/climate-change-atmospheric-carbon-dioxide%23:~:text=Carbon%20dioxide%20concentrations%20are%20rising,people%20are%20burning%20for%20energy" TargetMode="External"/><Relationship Id="rId3" Type="http://schemas.openxmlformats.org/officeDocument/2006/relationships/numbering" Target="numbering.xml"/><Relationship Id="rId12" Type="http://schemas.openxmlformats.org/officeDocument/2006/relationships/hyperlink" Target="https://docs.python.org/3/library/asyncio.html" TargetMode="External"/><Relationship Id="rId17" Type="http://schemas.openxmlformats.org/officeDocument/2006/relationships/hyperlink" Target="https://matplotlib.org/stable/api/index.html"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hyperlink" Target="https://doi.org/10.3390/bdcc5010001" TargetMode="External"/><Relationship Id="rId46" Type="http://schemas.openxmlformats.org/officeDocument/2006/relationships/hyperlink" Target="https://www.iea.org/reports/data-centres-and-data-transmission-networks/" TargetMode="External"/><Relationship Id="rId59" Type="http://schemas.openxmlformats.org/officeDocument/2006/relationships/hyperlink" Target="https://doi.org/10.1145/2187836.2187843" TargetMode="External"/><Relationship Id="rId20" Type="http://schemas.openxmlformats.org/officeDocument/2006/relationships/hyperlink" Target="https://sustainablewebdesign.org/calculating-digital-emissions/" TargetMode="External"/><Relationship Id="rId41" Type="http://schemas.openxmlformats.org/officeDocument/2006/relationships/hyperlink" Target="https://www.cisco.com/c/en/us/solutions/collateral/executive-perspectives/annual-internet-report/white-paper-c11-741490.html" TargetMode="External"/><Relationship Id="rId54" Type="http://schemas.openxmlformats.org/officeDocument/2006/relationships/hyperlink" Target="https://doi.org/10.1007/s10668-021-01418-9" TargetMode="External"/><Relationship Id="rId62" Type="http://schemas.openxmlformats.org/officeDocument/2006/relationships/hyperlink" Target="https://doi.org/10.1109/hpca.2013.6522303"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pandas.pydata.org/docs/reference/" TargetMode="External"/><Relationship Id="rId23" Type="http://schemas.openxmlformats.org/officeDocument/2006/relationships/hyperlink" Target="Hawkins,%20%20D.M.%20%20(1980),%20" TargetMode="External"/><Relationship Id="rId28" Type="http://schemas.openxmlformats.org/officeDocument/2006/relationships/hyperlink" Target="https://lematin.ma/" TargetMode="External"/><Relationship Id="rId36" Type="http://schemas.openxmlformats.org/officeDocument/2006/relationships/image" Target="media/image12.png"/><Relationship Id="rId49" Type="http://schemas.openxmlformats.org/officeDocument/2006/relationships/hyperlink" Target="https://climatecommunication.yale.edu/publications/climate-change-in-the-american-mind-december-2018/%20" TargetMode="External"/><Relationship Id="rId57" Type="http://schemas.openxmlformats.org/officeDocument/2006/relationships/hyperlink" Target="https://www.ericsson.com/4ad7e9/assets/local/reports-papers/mobility-report/documents/2021/ericsson-mobility-report-november-2021.pdf/" TargetMode="External"/><Relationship Id="rId10" Type="http://schemas.openxmlformats.org/officeDocument/2006/relationships/hyperlink" Target="https://www.thegreenwebfoundation.org/" TargetMode="External"/><Relationship Id="rId31" Type="http://schemas.openxmlformats.org/officeDocument/2006/relationships/image" Target="media/image8.png"/><Relationship Id="rId44" Type="http://schemas.openxmlformats.org/officeDocument/2006/relationships/hyperlink" Target="https://www.wri.org/insights/which-countries-have-long-term-strategies-reduce-emissions" TargetMode="External"/><Relationship Id="rId52" Type="http://schemas.openxmlformats.org/officeDocument/2006/relationships/hyperlink" Target="https://doi.org/10.1126/science.aba3758" TargetMode="External"/><Relationship Id="rId60" Type="http://schemas.openxmlformats.org/officeDocument/2006/relationships/hyperlink" Target="https://unctad.org/system/files/official-document/der2019_en.pdf/"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websitecarbon.com/" TargetMode="External"/><Relationship Id="rId13" Type="http://schemas.openxmlformats.org/officeDocument/2006/relationships/hyperlink" Target="https://docs.aiohttp.org/en/stable/" TargetMode="External"/><Relationship Id="rId18" Type="http://schemas.openxmlformats.org/officeDocument/2006/relationships/hyperlink" Target="https://tld.readthedocs.io/en/latest/" TargetMode="External"/><Relationship Id="rId39" Type="http://schemas.openxmlformats.org/officeDocument/2006/relationships/hyperlink" Target="https://doi.org/10.30538/psrp-easl2020.00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2022-04-25T00:00:00</PublishDate>
  <Abstract/>
  <CompanyAddress/>
  <CompanyPhone/>
  <CompanyFax/>
  <CompanyEmail>2672214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B9B653-E77C-4D84-B1D1-E531FC559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3949</TotalTime>
  <Pages>23</Pages>
  <Words>7507</Words>
  <Characters>42792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CO</vt:lpstr>
    </vt:vector>
  </TitlesOfParts>
  <Company>2672214</Company>
  <LinksUpToDate>false</LinksUpToDate>
  <CharactersWithSpaces>50199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c:title>
  <dc:subject/>
  <dc:creator>Ivan Ivanov</dc:creator>
  <cp:keywords/>
  <dc:description/>
  <cp:lastModifiedBy>Ivan Ivanov</cp:lastModifiedBy>
  <cp:revision>155</cp:revision>
  <cp:lastPrinted>2022-06-19T14:37:00Z</cp:lastPrinted>
  <dcterms:created xsi:type="dcterms:W3CDTF">2022-05-26T08:59:00Z</dcterms:created>
  <dcterms:modified xsi:type="dcterms:W3CDTF">2022-06-20T17:40:00Z</dcterms:modified>
</cp:coreProperties>
</file>